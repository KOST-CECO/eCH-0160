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FA03A" w14:textId="77777777" w:rsidR="00244270" w:rsidRPr="0076251F" w:rsidRDefault="00FB0C57" w:rsidP="00FB0C57">
      <w:pPr>
        <w:pStyle w:val="Titel"/>
        <w:ind w:right="-285"/>
        <w:rPr>
          <w:rFonts w:cs="Arial"/>
          <w:sz w:val="36"/>
          <w:szCs w:val="36"/>
        </w:rPr>
      </w:pPr>
      <w:r w:rsidRPr="0076251F">
        <w:rPr>
          <w:rFonts w:cs="Arial"/>
          <w:sz w:val="36"/>
          <w:szCs w:val="36"/>
        </w:rPr>
        <w:t xml:space="preserve">Repräsentationen und Versionen in eCH-0160 und </w:t>
      </w:r>
      <w:proofErr w:type="spellStart"/>
      <w:r w:rsidRPr="0076251F">
        <w:rPr>
          <w:rFonts w:cs="Arial"/>
          <w:sz w:val="36"/>
          <w:szCs w:val="36"/>
        </w:rPr>
        <w:t>xIsadg</w:t>
      </w:r>
      <w:proofErr w:type="spellEnd"/>
    </w:p>
    <w:p w14:paraId="1402824D" w14:textId="77777777" w:rsidR="00244270" w:rsidRPr="0076251F" w:rsidRDefault="00FB0C57" w:rsidP="00FB0C57">
      <w:pPr>
        <w:pStyle w:val="berschrift1"/>
        <w:rPr>
          <w:rFonts w:cs="Arial"/>
        </w:rPr>
      </w:pPr>
      <w:r w:rsidRPr="0076251F">
        <w:rPr>
          <w:rFonts w:cs="Arial"/>
        </w:rPr>
        <w:t>Problemstellung</w:t>
      </w:r>
    </w:p>
    <w:p w14:paraId="3F4D8469" w14:textId="77777777" w:rsidR="00FB0C57" w:rsidRPr="0076251F" w:rsidRDefault="00DD3BE9" w:rsidP="00FB0C57">
      <w:pPr>
        <w:rPr>
          <w:rFonts w:cs="Arial"/>
        </w:rPr>
      </w:pPr>
      <w:r w:rsidRPr="0076251F">
        <w:rPr>
          <w:rFonts w:cs="Arial"/>
        </w:rPr>
        <w:t>In</w:t>
      </w:r>
      <w:r w:rsidR="00FB0C57" w:rsidRPr="0076251F">
        <w:rPr>
          <w:rFonts w:cs="Arial"/>
        </w:rPr>
        <w:t xml:space="preserve"> </w:t>
      </w:r>
      <w:r w:rsidRPr="0076251F">
        <w:rPr>
          <w:rFonts w:cs="Arial"/>
        </w:rPr>
        <w:t xml:space="preserve">eCH-0160 besteht die </w:t>
      </w:r>
      <w:r w:rsidR="00FB0C57" w:rsidRPr="0076251F">
        <w:rPr>
          <w:rFonts w:cs="Arial"/>
        </w:rPr>
        <w:t>Möglichkeit</w:t>
      </w:r>
      <w:r w:rsidR="005941DC">
        <w:rPr>
          <w:rFonts w:cs="Arial"/>
        </w:rPr>
        <w:t>,</w:t>
      </w:r>
      <w:r w:rsidR="00FB0C57" w:rsidRPr="0076251F">
        <w:rPr>
          <w:rFonts w:cs="Arial"/>
        </w:rPr>
        <w:t xml:space="preserve"> mit jedem </w:t>
      </w:r>
      <w:r w:rsidRPr="0076251F">
        <w:rPr>
          <w:rFonts w:cs="Arial"/>
        </w:rPr>
        <w:t xml:space="preserve">abstrakten </w:t>
      </w:r>
      <w:r w:rsidR="00FB0C57" w:rsidRPr="0076251F">
        <w:rPr>
          <w:rFonts w:cs="Arial"/>
        </w:rPr>
        <w:t xml:space="preserve">Dokument </w:t>
      </w:r>
      <w:r w:rsidRPr="0076251F">
        <w:rPr>
          <w:rFonts w:cs="Arial"/>
        </w:rPr>
        <w:t>ein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oder </w:t>
      </w:r>
      <w:r w:rsidR="00FB0C57" w:rsidRPr="0076251F">
        <w:rPr>
          <w:rFonts w:cs="Arial"/>
        </w:rPr>
        <w:t>mehrere Dateien verbinden</w:t>
      </w:r>
      <w:r w:rsidRPr="0076251F">
        <w:rPr>
          <w:rFonts w:cs="Arial"/>
        </w:rPr>
        <w:t>. Die genauere</w:t>
      </w:r>
      <w:r w:rsidR="005941DC">
        <w:rPr>
          <w:rFonts w:cs="Arial"/>
        </w:rPr>
        <w:t>n</w:t>
      </w:r>
      <w:r w:rsidRPr="0076251F">
        <w:rPr>
          <w:rFonts w:cs="Arial"/>
        </w:rPr>
        <w:t xml:space="preserve"> Umstände</w:t>
      </w:r>
      <w:r w:rsidR="005941DC">
        <w:rPr>
          <w:rFonts w:cs="Arial"/>
        </w:rPr>
        <w:t xml:space="preserve"> und Anwendungsfälle für diese </w:t>
      </w:r>
      <w:proofErr w:type="gramStart"/>
      <w:r w:rsidR="005941DC">
        <w:rPr>
          <w:rFonts w:cs="Arial"/>
        </w:rPr>
        <w:t>1:n</w:t>
      </w:r>
      <w:proofErr w:type="gramEnd"/>
      <w:r w:rsidR="005941DC">
        <w:rPr>
          <w:rFonts w:cs="Arial"/>
        </w:rPr>
        <w:t>-</w:t>
      </w:r>
      <w:r w:rsidRPr="0076251F">
        <w:rPr>
          <w:rFonts w:cs="Arial"/>
        </w:rPr>
        <w:t>Beziehung sind in der Dokumentation nicht näher erläutert. Wahrscheinlich war an ein Dokume</w:t>
      </w:r>
      <w:r w:rsidR="005941DC">
        <w:rPr>
          <w:rFonts w:cs="Arial"/>
        </w:rPr>
        <w:t>nt bestehend aus einzelnen TIFF-</w:t>
      </w:r>
      <w:r w:rsidRPr="0076251F">
        <w:rPr>
          <w:rFonts w:cs="Arial"/>
        </w:rPr>
        <w:t>Dateien (Seiten) gedacht.</w:t>
      </w:r>
    </w:p>
    <w:p w14:paraId="1BDD9214" w14:textId="77777777" w:rsidR="00DD3BE9" w:rsidRPr="0076251F" w:rsidRDefault="00DD3BE9" w:rsidP="00FB0C57">
      <w:pPr>
        <w:rPr>
          <w:rFonts w:cs="Arial"/>
        </w:rPr>
      </w:pPr>
      <w:r w:rsidRPr="0076251F">
        <w:rPr>
          <w:rFonts w:cs="Arial"/>
        </w:rPr>
        <w:t xml:space="preserve">Die inhaltlichen Metadaten zu einem Dokument sind mit der Entität </w:t>
      </w:r>
      <w:r w:rsidRPr="0076251F">
        <w:rPr>
          <w:rFonts w:cs="Arial"/>
          <w:i/>
        </w:rPr>
        <w:t>Dokument</w:t>
      </w:r>
      <w:r w:rsidRPr="0076251F">
        <w:rPr>
          <w:rFonts w:cs="Arial"/>
        </w:rPr>
        <w:t xml:space="preserve"> verbunden (Titel, Autor, Erscheinungsform, Dokumenttyp, Entstehungszeitraum etc.)</w:t>
      </w:r>
      <w:r w:rsidR="005941DC">
        <w:rPr>
          <w:rFonts w:cs="Arial"/>
        </w:rPr>
        <w:t>;</w:t>
      </w:r>
      <w:r w:rsidRPr="0076251F">
        <w:rPr>
          <w:rFonts w:cs="Arial"/>
        </w:rPr>
        <w:t xml:space="preserve"> die mit dem Dokument verbundene Entität </w:t>
      </w:r>
      <w:r w:rsidRPr="0076251F">
        <w:rPr>
          <w:rFonts w:cs="Arial"/>
          <w:i/>
        </w:rPr>
        <w:t>Datei</w:t>
      </w:r>
      <w:r w:rsidRPr="0076251F">
        <w:rPr>
          <w:rFonts w:cs="Arial"/>
        </w:rPr>
        <w:t xml:space="preserve"> </w:t>
      </w:r>
      <w:r w:rsidR="009E73AC" w:rsidRPr="0076251F">
        <w:rPr>
          <w:rFonts w:cs="Arial"/>
        </w:rPr>
        <w:t xml:space="preserve">besitzt neben rein technischen Metadaten (Originalname, Prüfsumme) ein Metadatum </w:t>
      </w:r>
      <w:r w:rsidR="009E73AC" w:rsidRPr="0076251F">
        <w:rPr>
          <w:rFonts w:cs="Arial"/>
          <w:i/>
        </w:rPr>
        <w:t>Eigenschaft</w:t>
      </w:r>
      <w:r w:rsidR="009E73AC" w:rsidRPr="0076251F">
        <w:rPr>
          <w:rFonts w:cs="Arial"/>
        </w:rPr>
        <w:t xml:space="preserve">, das auch als </w:t>
      </w:r>
      <w:r w:rsidR="0076251F" w:rsidRPr="0076251F">
        <w:rPr>
          <w:rFonts w:cs="Arial"/>
        </w:rPr>
        <w:t>Eigenschaften</w:t>
      </w:r>
      <w:r w:rsidR="009E73AC" w:rsidRPr="0076251F">
        <w:rPr>
          <w:rFonts w:cs="Arial"/>
        </w:rPr>
        <w:t>–Werte Paar ausgebildet sein kann.</w:t>
      </w:r>
    </w:p>
    <w:p w14:paraId="1E39CC41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>Damit ist zwar eine flexible Attribuierung von Datei mögli</w:t>
      </w:r>
      <w:r w:rsidR="005941DC">
        <w:rPr>
          <w:rFonts w:cs="Arial"/>
        </w:rPr>
        <w:t>ch, ein späteres maschinelles Au</w:t>
      </w:r>
      <w:r w:rsidRPr="0076251F">
        <w:rPr>
          <w:rFonts w:cs="Arial"/>
        </w:rPr>
        <w:t>slesen der Information aber schwierig.</w:t>
      </w:r>
    </w:p>
    <w:p w14:paraId="2A5D9BED" w14:textId="77777777" w:rsidR="009E73AC" w:rsidRPr="0076251F" w:rsidRDefault="009E73AC" w:rsidP="00FB0C57">
      <w:pPr>
        <w:rPr>
          <w:rFonts w:cs="Arial"/>
        </w:rPr>
      </w:pPr>
    </w:p>
    <w:p w14:paraId="6433A36B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 xml:space="preserve">Bei der Entwicklung von </w:t>
      </w:r>
      <w:proofErr w:type="spellStart"/>
      <w:r w:rsidRPr="0076251F">
        <w:rPr>
          <w:rFonts w:cs="Arial"/>
        </w:rPr>
        <w:t>xIsadg</w:t>
      </w:r>
      <w:proofErr w:type="spellEnd"/>
      <w:r w:rsidRPr="0076251F">
        <w:rPr>
          <w:rFonts w:cs="Arial"/>
        </w:rPr>
        <w:t xml:space="preserve"> wurde eine klare Trennung von inhaltlichen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 xml:space="preserve">Abbildung in </w:t>
      </w:r>
      <w:proofErr w:type="spellStart"/>
      <w:r w:rsidRPr="0076251F">
        <w:rPr>
          <w:rFonts w:cs="Arial"/>
        </w:rPr>
        <w:t>xIsadg</w:t>
      </w:r>
      <w:proofErr w:type="spellEnd"/>
      <w:r w:rsidR="005941DC">
        <w:rPr>
          <w:rFonts w:cs="Arial"/>
        </w:rPr>
        <w:t>)</w:t>
      </w:r>
      <w:r w:rsidRPr="0076251F">
        <w:rPr>
          <w:rFonts w:cs="Arial"/>
        </w:rPr>
        <w:t xml:space="preserve"> und technischen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>Abbildung in PREMIS</w:t>
      </w:r>
      <w:r w:rsidR="005941DC">
        <w:rPr>
          <w:rFonts w:cs="Arial"/>
        </w:rPr>
        <w:t>)</w:t>
      </w:r>
      <w:r w:rsidRPr="0076251F">
        <w:rPr>
          <w:rFonts w:cs="Arial"/>
        </w:rPr>
        <w:t xml:space="preserve"> </w:t>
      </w:r>
      <w:r w:rsidR="005941DC">
        <w:rPr>
          <w:rFonts w:cs="Arial"/>
        </w:rPr>
        <w:t>an</w:t>
      </w:r>
      <w:r w:rsidR="0086630D" w:rsidRPr="0076251F">
        <w:rPr>
          <w:rFonts w:cs="Arial"/>
        </w:rPr>
        <w:t>gedacht.</w:t>
      </w:r>
      <w:r w:rsidR="003B1C82" w:rsidRPr="0076251F">
        <w:rPr>
          <w:rFonts w:cs="Arial"/>
        </w:rPr>
        <w:t xml:space="preserve"> Die Trennlinie zwischen den zwei Bereichen wurde in der Unterscheidung </w:t>
      </w:r>
      <w:r w:rsidR="003B1C82" w:rsidRPr="0076251F">
        <w:rPr>
          <w:rFonts w:cs="Arial"/>
          <w:i/>
        </w:rPr>
        <w:t>Dokument</w:t>
      </w:r>
      <w:r w:rsidR="003B1C82" w:rsidRPr="0076251F">
        <w:rPr>
          <w:rFonts w:cs="Arial"/>
        </w:rPr>
        <w:t xml:space="preserve"> (abstrakt) und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(technische Repräsentation eines Dokuments) gesehen. Es zeigt sich aber jetzt, dass auch </w:t>
      </w:r>
      <w:r w:rsidR="005941DC">
        <w:rPr>
          <w:rFonts w:cs="Arial"/>
        </w:rPr>
        <w:t>i</w:t>
      </w:r>
      <w:r w:rsidR="003B1C82" w:rsidRPr="0076251F">
        <w:rPr>
          <w:rFonts w:cs="Arial"/>
        </w:rPr>
        <w:t>nhaltliche Metadaten, das sind Metadaten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die zum Verständnis des </w:t>
      </w:r>
      <w:r w:rsidR="003B1C82" w:rsidRPr="0076251F">
        <w:rPr>
          <w:rFonts w:cs="Arial"/>
          <w:i/>
        </w:rPr>
        <w:t>Dokuments</w:t>
      </w:r>
      <w:r w:rsidR="003B1C82" w:rsidRPr="0076251F">
        <w:rPr>
          <w:rFonts w:cs="Arial"/>
        </w:rPr>
        <w:t xml:space="preserve"> notwendig sind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auf Ebene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anfallen. Es muss also konkret ein</w:t>
      </w:r>
      <w:r w:rsidR="005941DC">
        <w:rPr>
          <w:rFonts w:cs="Arial"/>
        </w:rPr>
        <w:t>e</w:t>
      </w:r>
      <w:r w:rsidR="003B1C82" w:rsidRPr="0076251F">
        <w:rPr>
          <w:rFonts w:cs="Arial"/>
        </w:rPr>
        <w:t xml:space="preserve"> Möglichkeit geschaffen werden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</w:t>
      </w:r>
      <w:proofErr w:type="spellStart"/>
      <w:proofErr w:type="gramStart"/>
      <w:r w:rsidR="003B1C82" w:rsidRPr="0076251F">
        <w:rPr>
          <w:rFonts w:cs="Arial"/>
          <w:i/>
        </w:rPr>
        <w:t>Datei:Eigenschaften</w:t>
      </w:r>
      <w:proofErr w:type="spellEnd"/>
      <w:proofErr w:type="gramEnd"/>
      <w:r w:rsidR="003B1C82" w:rsidRPr="0076251F">
        <w:rPr>
          <w:rFonts w:cs="Arial"/>
        </w:rPr>
        <w:t xml:space="preserve"> ebenfalls korrekt in </w:t>
      </w:r>
      <w:proofErr w:type="spellStart"/>
      <w:r w:rsidR="003B1C82" w:rsidRPr="0076251F">
        <w:rPr>
          <w:rFonts w:cs="Arial"/>
        </w:rPr>
        <w:t>xIsadg</w:t>
      </w:r>
      <w:proofErr w:type="spellEnd"/>
      <w:r w:rsidR="003B1C82" w:rsidRPr="0076251F">
        <w:rPr>
          <w:rFonts w:cs="Arial"/>
        </w:rPr>
        <w:t xml:space="preserve"> abzubilden, wenn möglich mit einer </w:t>
      </w:r>
      <w:r w:rsidR="005941DC">
        <w:rPr>
          <w:rFonts w:cs="Arial"/>
        </w:rPr>
        <w:t>r</w:t>
      </w:r>
      <w:r w:rsidR="003B1C82" w:rsidRPr="0076251F">
        <w:rPr>
          <w:rFonts w:cs="Arial"/>
        </w:rPr>
        <w:t>ückwärtskompatiblen Erweiterung des Standards.</w:t>
      </w:r>
    </w:p>
    <w:p w14:paraId="2C113549" w14:textId="77777777" w:rsidR="003B1C82" w:rsidRPr="0076251F" w:rsidRDefault="003B1C82" w:rsidP="00971FC6">
      <w:pPr>
        <w:pStyle w:val="berschrift1"/>
        <w:rPr>
          <w:rFonts w:cs="Arial"/>
        </w:rPr>
      </w:pPr>
      <w:r w:rsidRPr="0076251F">
        <w:rPr>
          <w:rFonts w:cs="Arial"/>
        </w:rPr>
        <w:t>Konkretes Problem</w:t>
      </w:r>
      <w:r w:rsidR="00971FC6" w:rsidRPr="0076251F">
        <w:rPr>
          <w:rFonts w:cs="Arial"/>
        </w:rPr>
        <w:t xml:space="preserve"> </w:t>
      </w:r>
      <w:r w:rsidR="00971FC6" w:rsidRPr="0076251F">
        <w:rPr>
          <w:rFonts w:cs="Arial"/>
          <w:i/>
        </w:rPr>
        <w:t>(Bsp. SIP_20190415_2719_31.zip)</w:t>
      </w:r>
    </w:p>
    <w:p w14:paraId="2B35FD33" w14:textId="77777777" w:rsidR="006578A2" w:rsidRPr="0076251F" w:rsidRDefault="003B1C82" w:rsidP="00E71DCC">
      <w:pPr>
        <w:rPr>
          <w:rFonts w:cs="Arial"/>
        </w:rPr>
      </w:pPr>
      <w:r w:rsidRPr="0076251F">
        <w:rPr>
          <w:rFonts w:cs="Arial"/>
        </w:rPr>
        <w:t>Das Staatsarchiv erh</w:t>
      </w:r>
      <w:r w:rsidR="005941DC">
        <w:rPr>
          <w:rFonts w:cs="Arial"/>
        </w:rPr>
        <w:t>ält Ablieferungen aus dem GEVER-</w:t>
      </w:r>
      <w:r w:rsidRPr="0076251F">
        <w:rPr>
          <w:rFonts w:cs="Arial"/>
        </w:rPr>
        <w:t>System (</w:t>
      </w:r>
      <w:r w:rsidR="00F3543F" w:rsidRPr="0076251F">
        <w:rPr>
          <w:rFonts w:cs="Arial"/>
        </w:rPr>
        <w:t xml:space="preserve">CMI </w:t>
      </w:r>
      <w:proofErr w:type="spellStart"/>
      <w:r w:rsidR="00F3543F" w:rsidRPr="0076251F">
        <w:rPr>
          <w:rFonts w:cs="Arial"/>
        </w:rPr>
        <w:t>a</w:t>
      </w:r>
      <w:r w:rsidRPr="0076251F">
        <w:rPr>
          <w:rFonts w:cs="Arial"/>
        </w:rPr>
        <w:t>xioma</w:t>
      </w:r>
      <w:proofErr w:type="spellEnd"/>
      <w:r w:rsidRPr="0076251F">
        <w:rPr>
          <w:rFonts w:cs="Arial"/>
        </w:rPr>
        <w:t xml:space="preserve">) mit Versionen zu den einzelnen Dokumenten. Die Versionen sind als Dateien ausgebildet und in </w:t>
      </w:r>
      <w:proofErr w:type="spellStart"/>
      <w:proofErr w:type="gramStart"/>
      <w:r w:rsidRPr="0076251F">
        <w:rPr>
          <w:rFonts w:cs="Arial"/>
          <w:i/>
        </w:rPr>
        <w:t>Datei:Eigenschaften</w:t>
      </w:r>
      <w:proofErr w:type="spellEnd"/>
      <w:proofErr w:type="gramEnd"/>
      <w:r w:rsidRPr="0076251F">
        <w:rPr>
          <w:rFonts w:cs="Arial"/>
        </w:rPr>
        <w:t xml:space="preserve"> entsprechend gekennzeichnet. Neben den verschiedenen Versionen gibt es auch den Fall, da</w:t>
      </w:r>
      <w:r w:rsidR="005941DC">
        <w:rPr>
          <w:rFonts w:cs="Arial"/>
        </w:rPr>
        <w:t>s</w:t>
      </w:r>
      <w:r w:rsidRPr="0076251F">
        <w:rPr>
          <w:rFonts w:cs="Arial"/>
        </w:rPr>
        <w:t>s bereits in der Ablieferung verschieden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Repräsentationen des gleichen Dokuments als Dateien vorliegen (</w:t>
      </w:r>
      <w:r w:rsidR="006578A2" w:rsidRPr="0076251F">
        <w:rPr>
          <w:rFonts w:cs="Arial"/>
        </w:rPr>
        <w:t>Word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 xml:space="preserve"> und PDF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>Datei)</w:t>
      </w:r>
      <w:r w:rsidRPr="0076251F">
        <w:rPr>
          <w:rFonts w:cs="Arial"/>
        </w:rPr>
        <w:t>.</w:t>
      </w:r>
    </w:p>
    <w:p w14:paraId="513F5289" w14:textId="77777777" w:rsidR="006578A2" w:rsidRPr="0076251F" w:rsidRDefault="006578A2" w:rsidP="00E71DCC">
      <w:pPr>
        <w:rPr>
          <w:rFonts w:cs="Arial"/>
        </w:rPr>
      </w:pPr>
    </w:p>
    <w:p w14:paraId="054E36C7" w14:textId="77777777" w:rsidR="00E71DCC" w:rsidRPr="0076251F" w:rsidRDefault="006578A2" w:rsidP="00E71DCC">
      <w:pPr>
        <w:rPr>
          <w:rFonts w:cs="Arial"/>
        </w:rPr>
      </w:pPr>
      <w:r w:rsidRPr="0076251F">
        <w:rPr>
          <w:rFonts w:cs="Arial"/>
        </w:rPr>
        <w:t xml:space="preserve">In diesem Beispiel sehen wir </w:t>
      </w:r>
      <w:r w:rsidR="000058DD" w:rsidRPr="0076251F">
        <w:rPr>
          <w:rFonts w:cs="Arial"/>
          <w:u w:val="single"/>
        </w:rPr>
        <w:t>vier Versionen</w:t>
      </w:r>
      <w:r w:rsidR="000058DD" w:rsidRPr="0076251F">
        <w:rPr>
          <w:rFonts w:cs="Arial"/>
        </w:rPr>
        <w:t xml:space="preserve"> </w:t>
      </w:r>
      <w:r w:rsidR="00B963E6">
        <w:rPr>
          <w:rFonts w:cs="Arial"/>
        </w:rPr>
        <w:t>des</w:t>
      </w:r>
      <w:r w:rsidR="000058DD" w:rsidRPr="0076251F">
        <w:rPr>
          <w:rFonts w:cs="Arial"/>
        </w:rPr>
        <w:t xml:space="preserve"> Dokument</w:t>
      </w:r>
      <w:r w:rsidR="00B963E6">
        <w:rPr>
          <w:rFonts w:cs="Arial"/>
        </w:rPr>
        <w:t>s</w:t>
      </w:r>
      <w:r w:rsidR="000058DD" w:rsidRPr="0076251F">
        <w:rPr>
          <w:rFonts w:cs="Arial"/>
        </w:rPr>
        <w:t xml:space="preserve"> "</w:t>
      </w:r>
      <w:r w:rsidR="000058DD" w:rsidRPr="0076251F">
        <w:rPr>
          <w:rFonts w:cs="Arial"/>
          <w:highlight w:val="white"/>
        </w:rPr>
        <w:t xml:space="preserve">1 </w:t>
      </w:r>
      <w:proofErr w:type="spellStart"/>
      <w:r w:rsidR="000058DD" w:rsidRPr="0076251F">
        <w:rPr>
          <w:rFonts w:cs="Arial"/>
          <w:highlight w:val="white"/>
        </w:rPr>
        <w:t>HofbrückeText</w:t>
      </w:r>
      <w:proofErr w:type="spellEnd"/>
      <w:r w:rsidR="000058DD" w:rsidRPr="0076251F">
        <w:rPr>
          <w:rFonts w:cs="Arial"/>
          <w:highlight w:val="white"/>
        </w:rPr>
        <w:t xml:space="preserve"> Versionen</w:t>
      </w:r>
      <w:r w:rsidR="000058DD" w:rsidRPr="0076251F">
        <w:rPr>
          <w:rFonts w:cs="Arial"/>
        </w:rPr>
        <w:t xml:space="preserve">", jeweils mit </w:t>
      </w:r>
      <w:r w:rsidR="00B963E6">
        <w:rPr>
          <w:rFonts w:cs="Arial"/>
          <w:u w:val="single"/>
        </w:rPr>
        <w:t>zwei Datei-</w:t>
      </w:r>
      <w:r w:rsidR="000058DD" w:rsidRPr="0076251F">
        <w:rPr>
          <w:rFonts w:cs="Arial"/>
          <w:u w:val="single"/>
        </w:rPr>
        <w:t>Repräsentationen</w:t>
      </w:r>
      <w:r w:rsidR="000058DD" w:rsidRPr="0076251F">
        <w:rPr>
          <w:rFonts w:cs="Arial"/>
        </w:rPr>
        <w:t xml:space="preserve"> (</w:t>
      </w:r>
      <w:r w:rsidR="00710ED2" w:rsidRPr="0076251F">
        <w:rPr>
          <w:rFonts w:cs="Arial"/>
        </w:rPr>
        <w:t>DOCX</w:t>
      </w:r>
      <w:r w:rsidR="000058DD" w:rsidRPr="0076251F">
        <w:rPr>
          <w:rFonts w:cs="Arial"/>
        </w:rPr>
        <w:t xml:space="preserve"> und </w:t>
      </w:r>
      <w:r w:rsidR="00710ED2" w:rsidRPr="0076251F">
        <w:rPr>
          <w:rFonts w:cs="Arial"/>
        </w:rPr>
        <w:t>PDF</w:t>
      </w:r>
      <w:r w:rsidR="000058DD" w:rsidRPr="0076251F">
        <w:rPr>
          <w:rFonts w:cs="Arial"/>
        </w:rPr>
        <w:t>)</w:t>
      </w:r>
      <w:r w:rsidR="00710ED2" w:rsidRPr="0076251F">
        <w:rPr>
          <w:rFonts w:cs="Arial"/>
        </w:rPr>
        <w:t>. Die PDF</w:t>
      </w:r>
      <w:r w:rsidR="00B963E6">
        <w:rPr>
          <w:rFonts w:cs="Arial"/>
        </w:rPr>
        <w:t>-</w:t>
      </w:r>
      <w:r w:rsidR="00710ED2" w:rsidRPr="0076251F">
        <w:rPr>
          <w:rFonts w:cs="Arial"/>
        </w:rPr>
        <w:t>Repräsentation wurde offenbar automatisch beim Speichern der jeweiligen Version erstellt.</w:t>
      </w:r>
      <w:r w:rsidR="00E71DCC" w:rsidRPr="0076251F">
        <w:rPr>
          <w:rFonts w:cs="Arial"/>
        </w:rPr>
        <w:t xml:space="preserve"> I</w:t>
      </w:r>
      <w:r w:rsidR="00B963E6">
        <w:rPr>
          <w:rFonts w:cs="Arial"/>
        </w:rPr>
        <w:t>D d00015 ist Version 1 als DOCX-</w:t>
      </w:r>
      <w:r w:rsidR="00E71DCC" w:rsidRPr="0076251F">
        <w:rPr>
          <w:rFonts w:cs="Arial"/>
        </w:rPr>
        <w:t>Datei</w:t>
      </w:r>
      <w:r w:rsidR="007C2D3D" w:rsidRPr="0076251F">
        <w:rPr>
          <w:rFonts w:cs="Arial"/>
        </w:rPr>
        <w:t>.</w:t>
      </w:r>
    </w:p>
    <w:p w14:paraId="24981E13" w14:textId="77777777" w:rsidR="007C2D3D" w:rsidRPr="0076251F" w:rsidRDefault="007C2D3D" w:rsidP="00E71DCC">
      <w:pPr>
        <w:rPr>
          <w:rFonts w:cs="Arial"/>
        </w:rPr>
      </w:pPr>
      <w:r w:rsidRPr="0076251F">
        <w:rPr>
          <w:rFonts w:cs="Arial"/>
        </w:rPr>
        <w:t>Daneben haben wir ein Dokument "</w:t>
      </w:r>
      <w:r w:rsidRPr="0076251F">
        <w:rPr>
          <w:rFonts w:cs="Arial"/>
          <w:highlight w:val="white"/>
        </w:rPr>
        <w:t xml:space="preserve">1 </w:t>
      </w:r>
      <w:proofErr w:type="spellStart"/>
      <w:r w:rsidRPr="0076251F">
        <w:rPr>
          <w:rFonts w:cs="Arial"/>
          <w:highlight w:val="white"/>
        </w:rPr>
        <w:t>HofbrückeText</w:t>
      </w:r>
      <w:proofErr w:type="spellEnd"/>
      <w:r w:rsidRPr="0076251F">
        <w:rPr>
          <w:rFonts w:cs="Arial"/>
        </w:rPr>
        <w:t>", offenbar die finale Version</w:t>
      </w:r>
      <w:r w:rsidR="00FD240A" w:rsidRPr="0076251F">
        <w:rPr>
          <w:rFonts w:cs="Arial"/>
        </w:rPr>
        <w:t>,</w:t>
      </w:r>
      <w:r w:rsidR="00B963E6">
        <w:rPr>
          <w:rFonts w:cs="Arial"/>
        </w:rPr>
        <w:t xml:space="preserve"> ebenfalls mit zwei Datei-</w:t>
      </w:r>
      <w:r w:rsidRPr="0076251F">
        <w:rPr>
          <w:rFonts w:cs="Arial"/>
        </w:rPr>
        <w:t>Repräsentationen (DOCX und PDF).</w:t>
      </w:r>
    </w:p>
    <w:p w14:paraId="7AC69810" w14:textId="77777777" w:rsidR="00F3543F" w:rsidRPr="0076251F" w:rsidRDefault="00F3543F" w:rsidP="00FD240A">
      <w:pPr>
        <w:rPr>
          <w:rFonts w:cs="Arial"/>
        </w:rPr>
      </w:pPr>
    </w:p>
    <w:p w14:paraId="2FC4A3DC" w14:textId="77777777" w:rsidR="00FD240A" w:rsidRPr="0076251F" w:rsidRDefault="00FD240A" w:rsidP="00FD240A">
      <w:pPr>
        <w:rPr>
          <w:rFonts w:cs="Arial"/>
        </w:rPr>
      </w:pPr>
      <w:r w:rsidRPr="0076251F">
        <w:rPr>
          <w:rFonts w:cs="Arial"/>
        </w:rPr>
        <w:t xml:space="preserve">Die in </w:t>
      </w:r>
      <w:proofErr w:type="spellStart"/>
      <w:proofErr w:type="gramStart"/>
      <w:r w:rsidRPr="0076251F">
        <w:rPr>
          <w:rFonts w:cs="Arial"/>
          <w:i/>
        </w:rPr>
        <w:t>Datei:Eigenschaften</w:t>
      </w:r>
      <w:proofErr w:type="spellEnd"/>
      <w:proofErr w:type="gramEnd"/>
      <w:r w:rsidRPr="0076251F">
        <w:rPr>
          <w:rFonts w:cs="Arial"/>
          <w:i/>
        </w:rPr>
        <w:t xml:space="preserve"> </w:t>
      </w:r>
      <w:r w:rsidRPr="0076251F">
        <w:rPr>
          <w:rFonts w:cs="Arial"/>
        </w:rPr>
        <w:t>gespeicherten Informationen: "Version", "</w:t>
      </w:r>
      <w:proofErr w:type="spellStart"/>
      <w:r w:rsidRPr="0076251F">
        <w:rPr>
          <w:rFonts w:cs="Arial"/>
        </w:rPr>
        <w:t>Renderer</w:t>
      </w:r>
      <w:proofErr w:type="spellEnd"/>
      <w:r w:rsidRPr="0076251F">
        <w:rPr>
          <w:rFonts w:cs="Arial"/>
        </w:rPr>
        <w:t>", "</w:t>
      </w:r>
      <w:proofErr w:type="spellStart"/>
      <w:r w:rsidRPr="0076251F">
        <w:rPr>
          <w:rFonts w:cs="Arial"/>
        </w:rPr>
        <w:t>EingechecktVon</w:t>
      </w:r>
      <w:proofErr w:type="spellEnd"/>
      <w:r w:rsidR="009C4756" w:rsidRPr="0076251F">
        <w:rPr>
          <w:rFonts w:cs="Arial"/>
        </w:rPr>
        <w:t>", "</w:t>
      </w:r>
      <w:proofErr w:type="spellStart"/>
      <w:r w:rsidR="009C4756" w:rsidRPr="0076251F">
        <w:rPr>
          <w:rFonts w:cs="Arial"/>
        </w:rPr>
        <w:t>CheckInDate</w:t>
      </w:r>
      <w:proofErr w:type="spellEnd"/>
      <w:r w:rsidRPr="0076251F">
        <w:rPr>
          <w:rFonts w:cs="Arial"/>
        </w:rPr>
        <w:t xml:space="preserve">" können heute nicht auf Ebene Datei in </w:t>
      </w:r>
      <w:proofErr w:type="spellStart"/>
      <w:r w:rsidRPr="0076251F">
        <w:rPr>
          <w:rFonts w:cs="Arial"/>
        </w:rPr>
        <w:t>xIsadg</w:t>
      </w:r>
      <w:proofErr w:type="spellEnd"/>
      <w:r w:rsidRPr="0076251F">
        <w:rPr>
          <w:rFonts w:cs="Arial"/>
        </w:rPr>
        <w:t xml:space="preserve"> (</w:t>
      </w:r>
      <w:proofErr w:type="spellStart"/>
      <w:r w:rsidRPr="00EE106F">
        <w:rPr>
          <w:rFonts w:cs="Arial"/>
          <w:i/>
        </w:rPr>
        <w:t>isadg:secondaryDataLocator</w:t>
      </w:r>
      <w:proofErr w:type="spellEnd"/>
      <w:r w:rsidRPr="0076251F">
        <w:rPr>
          <w:rFonts w:cs="Arial"/>
        </w:rPr>
        <w:t>) festgehalten werden</w:t>
      </w:r>
      <w:r w:rsidR="00B963E6">
        <w:rPr>
          <w:rFonts w:cs="Arial"/>
        </w:rPr>
        <w:t>,</w:t>
      </w:r>
      <w:r w:rsidRPr="0076251F">
        <w:rPr>
          <w:rFonts w:cs="Arial"/>
        </w:rPr>
        <w:t xml:space="preserve"> sondern m</w:t>
      </w:r>
      <w:r w:rsidR="00B963E6">
        <w:rPr>
          <w:rFonts w:cs="Arial"/>
        </w:rPr>
        <w:t>üssten in der verlinkten PREMIS-</w:t>
      </w:r>
      <w:r w:rsidRPr="0076251F">
        <w:rPr>
          <w:rFonts w:cs="Arial"/>
        </w:rPr>
        <w:t>Datei untergebracht werden.</w:t>
      </w:r>
      <w:r w:rsidR="009C4756" w:rsidRPr="0076251F">
        <w:rPr>
          <w:rFonts w:cs="Arial"/>
        </w:rPr>
        <w:t xml:space="preserve"> Da die Information in </w:t>
      </w:r>
      <w:proofErr w:type="spellStart"/>
      <w:proofErr w:type="gramStart"/>
      <w:r w:rsidR="009C4756" w:rsidRPr="0076251F">
        <w:rPr>
          <w:rFonts w:cs="Arial"/>
        </w:rPr>
        <w:t>Datei:Eigenschaften</w:t>
      </w:r>
      <w:proofErr w:type="spellEnd"/>
      <w:proofErr w:type="gramEnd"/>
      <w:r w:rsidR="009C4756" w:rsidRPr="0076251F">
        <w:rPr>
          <w:rFonts w:cs="Arial"/>
        </w:rPr>
        <w:t xml:space="preserve"> applikationsspezifisch kodiert ist ("Version", "</w:t>
      </w:r>
      <w:proofErr w:type="spellStart"/>
      <w:r w:rsidR="009C4756" w:rsidRPr="0076251F">
        <w:rPr>
          <w:rFonts w:cs="Arial"/>
        </w:rPr>
        <w:t>Renderer</w:t>
      </w:r>
      <w:proofErr w:type="spellEnd"/>
      <w:r w:rsidR="009C4756" w:rsidRPr="0076251F">
        <w:rPr>
          <w:rFonts w:cs="Arial"/>
        </w:rPr>
        <w:t>", "</w:t>
      </w:r>
      <w:proofErr w:type="spellStart"/>
      <w:r w:rsidR="009C4756" w:rsidRPr="0076251F">
        <w:rPr>
          <w:rFonts w:cs="Arial"/>
        </w:rPr>
        <w:t>EingechecktVon</w:t>
      </w:r>
      <w:proofErr w:type="spellEnd"/>
      <w:r w:rsidR="009C4756" w:rsidRPr="0076251F">
        <w:rPr>
          <w:rFonts w:cs="Arial"/>
        </w:rPr>
        <w:t xml:space="preserve">", " </w:t>
      </w:r>
      <w:proofErr w:type="spellStart"/>
      <w:r w:rsidR="009C4756" w:rsidRPr="0076251F">
        <w:rPr>
          <w:rFonts w:cs="Arial"/>
        </w:rPr>
        <w:t>CheckInDate</w:t>
      </w:r>
      <w:proofErr w:type="spellEnd"/>
      <w:r w:rsidR="009C4756" w:rsidRPr="0076251F">
        <w:rPr>
          <w:rFonts w:cs="Arial"/>
        </w:rPr>
        <w:t>") können wir sie nicht in eine generische PREMIS Datei konvertieren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sondern müssen diese Informationen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 wie sie geliefert wurde</w:t>
      </w:r>
      <w:r w:rsidR="00B963E6">
        <w:rPr>
          <w:rFonts w:cs="Arial"/>
        </w:rPr>
        <w:t>n,</w:t>
      </w:r>
      <w:r w:rsidR="009C4756" w:rsidRPr="0076251F">
        <w:rPr>
          <w:rFonts w:cs="Arial"/>
        </w:rPr>
        <w:t xml:space="preserve"> in </w:t>
      </w:r>
      <w:proofErr w:type="spellStart"/>
      <w:r w:rsidR="009C4756" w:rsidRPr="0076251F">
        <w:rPr>
          <w:rFonts w:cs="Arial"/>
        </w:rPr>
        <w:t>xIsadg</w:t>
      </w:r>
      <w:proofErr w:type="spellEnd"/>
      <w:r w:rsidR="009C4756" w:rsidRPr="0076251F">
        <w:rPr>
          <w:rFonts w:cs="Arial"/>
        </w:rPr>
        <w:t xml:space="preserve"> festhalten.</w:t>
      </w:r>
    </w:p>
    <w:p w14:paraId="25CF071D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lastRenderedPageBreak/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id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d000015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</w:p>
    <w:p w14:paraId="1250B55C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HofbrueckeText.docx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3D4A4B6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HofbrückeText.docx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663ADAF2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SHA-512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EE68C7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851" w:hanging="851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316808539743b77e29e27009517be48afe5c0585c3e4d958e741d3dbc894baac684fdc593c58da3d9525cba9ffebee0be74a7efc0a2cd621a8f284826e0500cb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2736859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Version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1AFCFE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proofErr w:type="spellStart"/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Renderer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00000000000000000000000000000000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00C73619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proofErr w:type="spellStart"/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EingechecktVon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Egloff Gregor; GREGOR.EGLOFF@LU.CH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5730FA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proofErr w:type="spellStart"/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CheckInDate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15.04.2019 12:01:00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5A2C912C" w14:textId="77777777" w:rsidR="00FD240A" w:rsidRPr="0076251F" w:rsidRDefault="00FD240A" w:rsidP="003902B0">
      <w:pPr>
        <w:keepNext/>
        <w:tabs>
          <w:tab w:val="left" w:pos="-142"/>
        </w:tabs>
        <w:rPr>
          <w:rFonts w:eastAsia="Times New Roman" w:cs="Arial"/>
          <w:color w:val="0000FF"/>
          <w:sz w:val="16"/>
          <w:szCs w:val="16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CA3500" w14:textId="77777777" w:rsidR="00FD240A" w:rsidRPr="0076251F" w:rsidRDefault="00FD240A" w:rsidP="00FD240A">
      <w:pPr>
        <w:rPr>
          <w:rFonts w:cs="Arial"/>
        </w:rPr>
      </w:pPr>
    </w:p>
    <w:p w14:paraId="3A60300B" w14:textId="77777777" w:rsidR="00710ED2" w:rsidRPr="0076251F" w:rsidRDefault="00283C06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F9258" wp14:editId="4B3E2D82">
                <wp:simplePos x="0" y="0"/>
                <wp:positionH relativeFrom="column">
                  <wp:posOffset>970611</wp:posOffset>
                </wp:positionH>
                <wp:positionV relativeFrom="paragraph">
                  <wp:posOffset>1418590</wp:posOffset>
                </wp:positionV>
                <wp:extent cx="1517650" cy="134620"/>
                <wp:effectExtent l="0" t="0" r="25400" b="177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B971" id="Rechteck 6" o:spid="_x0000_s1026" style="position:absolute;margin-left:76.45pt;margin-top:111.7pt;width:119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4B1AA" wp14:editId="51008DA4">
                <wp:simplePos x="0" y="0"/>
                <wp:positionH relativeFrom="column">
                  <wp:posOffset>828344</wp:posOffset>
                </wp:positionH>
                <wp:positionV relativeFrom="paragraph">
                  <wp:posOffset>1417320</wp:posOffset>
                </wp:positionV>
                <wp:extent cx="1868170" cy="962025"/>
                <wp:effectExtent l="0" t="0" r="1778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D112" id="Rechteck 3" o:spid="_x0000_s1026" style="position:absolute;margin-left:65.2pt;margin-top:111.6pt;width:147.1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" filled="f" strokecolor="#c00000" strokeweight="2pt"/>
            </w:pict>
          </mc:Fallback>
        </mc:AlternateContent>
      </w:r>
      <w:r w:rsidR="00710ED2" w:rsidRPr="0076251F">
        <w:rPr>
          <w:rFonts w:cs="Arial"/>
          <w:noProof/>
          <w:lang w:eastAsia="de-CH"/>
        </w:rPr>
        <w:drawing>
          <wp:inline distT="0" distB="0" distL="0" distR="0" wp14:anchorId="1D469FFA" wp14:editId="3973F3AA">
            <wp:extent cx="5344381" cy="2506980"/>
            <wp:effectExtent l="0" t="0" r="889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1"/>
                    <a:stretch/>
                  </pic:blipFill>
                  <pic:spPr bwMode="auto">
                    <a:xfrm>
                      <a:off x="0" y="0"/>
                      <a:ext cx="5344381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F755" w14:textId="77777777" w:rsidR="00710ED2" w:rsidRPr="0076251F" w:rsidRDefault="00710ED2" w:rsidP="00D0570A">
      <w:pPr>
        <w:rPr>
          <w:rFonts w:cs="Arial"/>
        </w:rPr>
      </w:pPr>
    </w:p>
    <w:p w14:paraId="4060297B" w14:textId="77777777" w:rsidR="006578A2" w:rsidRPr="0076251F" w:rsidRDefault="00DF75C8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7A34A" wp14:editId="2D202241">
                <wp:simplePos x="0" y="0"/>
                <wp:positionH relativeFrom="column">
                  <wp:posOffset>1162989</wp:posOffset>
                </wp:positionH>
                <wp:positionV relativeFrom="paragraph">
                  <wp:posOffset>1041400</wp:posOffset>
                </wp:positionV>
                <wp:extent cx="842838" cy="143124"/>
                <wp:effectExtent l="0" t="0" r="1460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0A22" id="Rechteck 4" o:spid="_x0000_s1026" style="position:absolute;margin-left:91.55pt;margin-top:82pt;width:66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" filled="f" strokecolor="#00b050" strokeweight="2pt"/>
            </w:pict>
          </mc:Fallback>
        </mc:AlternateContent>
      </w:r>
      <w:r w:rsidR="006578A2" w:rsidRPr="0076251F">
        <w:rPr>
          <w:rFonts w:cs="Arial"/>
          <w:noProof/>
          <w:sz w:val="20"/>
          <w:szCs w:val="20"/>
          <w:lang w:eastAsia="de-CH"/>
        </w:rPr>
        <w:drawing>
          <wp:inline distT="0" distB="0" distL="0" distR="0" wp14:anchorId="44CEDF52" wp14:editId="4F5A201C">
            <wp:extent cx="5868063" cy="2336773"/>
            <wp:effectExtent l="0" t="0" r="0" b="6985"/>
            <wp:docPr id="1" name="Grafik 1" descr="cid:image003.jpg@01D56312.ACA4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3" descr="cid:image003.jpg@01D56312.ACA4F2B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575" r="1450"/>
                    <a:stretch/>
                  </pic:blipFill>
                  <pic:spPr bwMode="auto">
                    <a:xfrm>
                      <a:off x="0" y="0"/>
                      <a:ext cx="5887860" cy="23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36F7" w14:textId="77777777" w:rsidR="007C2D3D" w:rsidRPr="0076251F" w:rsidRDefault="007C2D3D" w:rsidP="00D0570A">
      <w:pPr>
        <w:rPr>
          <w:rFonts w:cs="Arial"/>
        </w:rPr>
      </w:pPr>
    </w:p>
    <w:p w14:paraId="3C5D6F0F" w14:textId="77777777" w:rsidR="007C2D3D" w:rsidRPr="0076251F" w:rsidRDefault="007C2D3D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EAB69" wp14:editId="2F52C1CC">
                <wp:simplePos x="0" y="0"/>
                <wp:positionH relativeFrom="column">
                  <wp:posOffset>1019506</wp:posOffset>
                </wp:positionH>
                <wp:positionV relativeFrom="paragraph">
                  <wp:posOffset>1447800</wp:posOffset>
                </wp:positionV>
                <wp:extent cx="1653871" cy="285833"/>
                <wp:effectExtent l="0" t="0" r="2286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85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7F0D" id="Rechteck 8" o:spid="_x0000_s1026" style="position:absolute;margin-left:80.3pt;margin-top:114pt;width:13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w:drawing>
          <wp:inline distT="0" distB="0" distL="0" distR="0" wp14:anchorId="14E1831B" wp14:editId="2A6F6E0A">
            <wp:extent cx="5400040" cy="18757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74E" w14:textId="77777777" w:rsidR="00F251B1" w:rsidRPr="0076251F" w:rsidRDefault="0098617A" w:rsidP="00F251B1">
      <w:pPr>
        <w:pStyle w:val="berschrift1"/>
        <w:rPr>
          <w:rFonts w:cs="Arial"/>
        </w:rPr>
      </w:pPr>
      <w:r>
        <w:rPr>
          <w:rFonts w:cs="Arial"/>
        </w:rPr>
        <w:t>Übernahme von Dateie</w:t>
      </w:r>
      <w:r w:rsidR="00F251B1" w:rsidRPr="0076251F">
        <w:rPr>
          <w:rFonts w:cs="Arial"/>
        </w:rPr>
        <w:t>igenschaften</w:t>
      </w:r>
      <w:r w:rsidR="00724403" w:rsidRPr="0076251F">
        <w:rPr>
          <w:rFonts w:cs="Arial"/>
        </w:rPr>
        <w:t xml:space="preserve"> aus eCH-0160 SIP</w:t>
      </w:r>
      <w:r w:rsidR="00F251B1" w:rsidRPr="0076251F">
        <w:rPr>
          <w:rFonts w:cs="Arial"/>
        </w:rPr>
        <w:t xml:space="preserve"> in </w:t>
      </w:r>
      <w:proofErr w:type="spellStart"/>
      <w:r w:rsidR="00F251B1" w:rsidRPr="0076251F">
        <w:rPr>
          <w:rFonts w:cs="Arial"/>
        </w:rPr>
        <w:t>xIsadg</w:t>
      </w:r>
      <w:proofErr w:type="spellEnd"/>
    </w:p>
    <w:p w14:paraId="5B7448C4" w14:textId="77777777" w:rsidR="00F251B1" w:rsidRPr="0076251F" w:rsidRDefault="00724403" w:rsidP="00F251B1">
      <w:pPr>
        <w:rPr>
          <w:rFonts w:cs="Arial"/>
        </w:rPr>
      </w:pPr>
      <w:r w:rsidRPr="0076251F">
        <w:rPr>
          <w:rFonts w:cs="Arial"/>
        </w:rPr>
        <w:t xml:space="preserve">Eine </w:t>
      </w:r>
      <w:r w:rsidR="0098617A">
        <w:rPr>
          <w:rFonts w:cs="Arial"/>
        </w:rPr>
        <w:t>erste Fragestellung lautet: Wie können die Dateie</w:t>
      </w:r>
      <w:r w:rsidRPr="0076251F">
        <w:rPr>
          <w:rFonts w:cs="Arial"/>
        </w:rPr>
        <w:t>igenschaften aus eCH-0160 korrek</w:t>
      </w:r>
      <w:r w:rsidR="0098617A">
        <w:rPr>
          <w:rFonts w:cs="Arial"/>
        </w:rPr>
        <w:t xml:space="preserve">t in </w:t>
      </w:r>
      <w:proofErr w:type="spellStart"/>
      <w:r w:rsidR="0098617A">
        <w:rPr>
          <w:rFonts w:cs="Arial"/>
        </w:rPr>
        <w:t>xIsadg</w:t>
      </w:r>
      <w:proofErr w:type="spellEnd"/>
      <w:r w:rsidR="0098617A">
        <w:rPr>
          <w:rFonts w:cs="Arial"/>
        </w:rPr>
        <w:t xml:space="preserve"> und in einem </w:t>
      </w:r>
      <w:proofErr w:type="spellStart"/>
      <w:r w:rsidR="0098617A">
        <w:rPr>
          <w:rFonts w:cs="Arial"/>
        </w:rPr>
        <w:t>xIsadg</w:t>
      </w:r>
      <w:proofErr w:type="spellEnd"/>
      <w:r w:rsidR="0098617A">
        <w:rPr>
          <w:rFonts w:cs="Arial"/>
        </w:rPr>
        <w:t>-</w:t>
      </w:r>
      <w:r w:rsidRPr="0076251F">
        <w:rPr>
          <w:rFonts w:cs="Arial"/>
        </w:rPr>
        <w:t>basierten AIP festgehalten werden</w:t>
      </w:r>
      <w:r w:rsidR="0098617A">
        <w:rPr>
          <w:rFonts w:cs="Arial"/>
        </w:rPr>
        <w:t>?</w:t>
      </w:r>
      <w:r w:rsidRPr="0076251F">
        <w:rPr>
          <w:rFonts w:cs="Arial"/>
        </w:rPr>
        <w:t xml:space="preserve"> Die zweite Frage wäre</w:t>
      </w:r>
      <w:r w:rsidR="0098617A">
        <w:rPr>
          <w:rFonts w:cs="Arial"/>
        </w:rPr>
        <w:t>: W</w:t>
      </w:r>
      <w:r w:rsidRPr="0076251F">
        <w:rPr>
          <w:rFonts w:cs="Arial"/>
        </w:rPr>
        <w:t>ie können Versionen, Repräsentationen, Multidateidokumente und Dokumentaspekte in eCH-0160 SIP korrekt gespeichert und abgeliefert werden?</w:t>
      </w:r>
    </w:p>
    <w:p w14:paraId="17186398" w14:textId="77777777" w:rsidR="00724403" w:rsidRPr="0076251F" w:rsidRDefault="00724403" w:rsidP="00F251B1">
      <w:pPr>
        <w:rPr>
          <w:rFonts w:cs="Arial"/>
        </w:rPr>
      </w:pPr>
    </w:p>
    <w:p w14:paraId="1DB17046" w14:textId="77777777" w:rsidR="00724403" w:rsidRPr="0076251F" w:rsidRDefault="00724403" w:rsidP="00F251B1">
      <w:pPr>
        <w:rPr>
          <w:rFonts w:cs="Arial"/>
        </w:rPr>
      </w:pPr>
      <w:del w:id="0" w:author="Büchler Georg KOST" w:date="2020-03-16T09:07:00Z">
        <w:r w:rsidRPr="0076251F" w:rsidDel="00701E7C">
          <w:rPr>
            <w:rFonts w:cs="Arial"/>
          </w:rPr>
          <w:delText>Zur ersten Frage:</w:delText>
        </w:r>
      </w:del>
      <w:ins w:id="1" w:author="Büchler Georg KOST" w:date="2020-03-16T09:07:00Z">
        <w:r w:rsidR="00701E7C">
          <w:rPr>
            <w:rFonts w:cs="Arial"/>
          </w:rPr>
          <w:t>Wir konzentrieren uns hier auf die erste Frage.</w:t>
        </w:r>
      </w:ins>
      <w:ins w:id="2" w:author="Büchler Georg KOST" w:date="2020-03-16T09:08:00Z">
        <w:r w:rsidR="00701E7C">
          <w:rPr>
            <w:rFonts w:cs="Arial"/>
          </w:rPr>
          <w:t xml:space="preserve"> Die zweite Frage muss in einem anderen Rahmen beantwortet werden.</w:t>
        </w:r>
      </w:ins>
      <w:ins w:id="3" w:author="Büchler Georg KOST" w:date="2020-03-16T09:07:00Z">
        <w:r w:rsidR="00701E7C">
          <w:rPr>
            <w:rFonts w:cs="Arial"/>
          </w:rPr>
          <w:t xml:space="preserve"> </w:t>
        </w:r>
      </w:ins>
    </w:p>
    <w:p w14:paraId="3B2CEDCB" w14:textId="77777777" w:rsidR="0076251F" w:rsidRDefault="0098617A" w:rsidP="0076251F">
      <w:commentRangeStart w:id="4"/>
      <w:r>
        <w:t>Dateie</w:t>
      </w:r>
      <w:r w:rsidR="0076251F" w:rsidRPr="0076251F">
        <w:t>igenschaften in eCH-0160, auch wenn als Eigenschaften-Werte</w:t>
      </w:r>
      <w:r>
        <w:t>-</w:t>
      </w:r>
      <w:r w:rsidR="0076251F" w:rsidRPr="0076251F">
        <w:t>Paare</w:t>
      </w:r>
      <w:r w:rsidR="0076251F" w:rsidRPr="0098617A">
        <w:rPr>
          <w:rStyle w:val="Funotenzeichen"/>
          <w:rFonts w:ascii="Arial" w:hAnsi="Arial" w:cs="Arial"/>
        </w:rPr>
        <w:footnoteReference w:id="1"/>
      </w:r>
      <w:r w:rsidR="0076251F" w:rsidRPr="0076251F">
        <w:t xml:space="preserve"> strukturiert</w:t>
      </w:r>
      <w:r>
        <w:t>,</w:t>
      </w:r>
      <w:r w:rsidR="0076251F" w:rsidRPr="0076251F">
        <w:t xml:space="preserve"> sind im Prinzip Freitext</w:t>
      </w:r>
      <w:r>
        <w:t>i</w:t>
      </w:r>
      <w:r w:rsidR="0076251F" w:rsidRPr="0076251F">
        <w:t xml:space="preserve">nformationen inhaltlicher und nicht technischer Art. </w:t>
      </w:r>
      <w:r w:rsidR="0076251F">
        <w:t xml:space="preserve">Sie gehören also in den </w:t>
      </w:r>
      <w:proofErr w:type="spellStart"/>
      <w:r w:rsidR="0076251F">
        <w:t>xIsadg</w:t>
      </w:r>
      <w:proofErr w:type="spellEnd"/>
      <w:r>
        <w:t>-</w:t>
      </w:r>
      <w:r w:rsidR="0076251F">
        <w:t>Bereich und nicht</w:t>
      </w:r>
      <w:r>
        <w:t xml:space="preserve"> (</w:t>
      </w:r>
      <w:r w:rsidR="0076251F">
        <w:t>weil unstrukturiert</w:t>
      </w:r>
      <w:r>
        <w:t>)</w:t>
      </w:r>
      <w:r w:rsidR="0076251F">
        <w:t xml:space="preserve"> i</w:t>
      </w:r>
      <w:r>
        <w:t>n die zur Datei gehörige PREMIS-</w:t>
      </w:r>
      <w:r w:rsidR="0076251F">
        <w:t>Datei.</w:t>
      </w:r>
    </w:p>
    <w:p w14:paraId="45AB5FB6" w14:textId="77777777" w:rsidR="0076251F" w:rsidRPr="00505089" w:rsidRDefault="0076251F" w:rsidP="0076251F">
      <w:proofErr w:type="spellStart"/>
      <w:proofErr w:type="gramStart"/>
      <w:r w:rsidRPr="00F17F41">
        <w:rPr>
          <w:i/>
        </w:rPr>
        <w:t>arelda:dateiRef</w:t>
      </w:r>
      <w:proofErr w:type="spellEnd"/>
      <w:proofErr w:type="gramEnd"/>
      <w:r>
        <w:t xml:space="preserve"> entspricht funktional </w:t>
      </w:r>
      <w:proofErr w:type="spellStart"/>
      <w:r w:rsidRPr="00F17F41">
        <w:rPr>
          <w:i/>
        </w:rPr>
        <w:t>isadg:secondaryDataLocator</w:t>
      </w:r>
      <w:proofErr w:type="spellEnd"/>
      <w:r w:rsidRPr="0076251F">
        <w:t xml:space="preserve"> </w:t>
      </w:r>
      <w:r w:rsidR="00F17F41">
        <w:t xml:space="preserve">und verweist via </w:t>
      </w:r>
      <w:proofErr w:type="spellStart"/>
      <w:r w:rsidR="00505089">
        <w:t>XP</w:t>
      </w:r>
      <w:r w:rsidRPr="00505089">
        <w:t>ointer</w:t>
      </w:r>
      <w:proofErr w:type="spellEnd"/>
      <w:r w:rsidR="00F17F41">
        <w:t xml:space="preserve"> auf einen entsp</w:t>
      </w:r>
      <w:r w:rsidR="0098617A">
        <w:t>rechenden Eintrag in der PREMIS-</w:t>
      </w:r>
      <w:r w:rsidR="00F17F41">
        <w:t>Datei.</w:t>
      </w:r>
      <w:r w:rsidR="00505089">
        <w:t xml:space="preserve"> Die Eigenschaften müssen also hier als Erweiterung von </w:t>
      </w:r>
      <w:proofErr w:type="spellStart"/>
      <w:r w:rsidR="00505089" w:rsidRPr="00F17F41">
        <w:rPr>
          <w:i/>
        </w:rPr>
        <w:t>isadg:secondaryDataLocator</w:t>
      </w:r>
      <w:proofErr w:type="spellEnd"/>
      <w:r w:rsidR="00505089">
        <w:rPr>
          <w:i/>
        </w:rPr>
        <w:t xml:space="preserve"> </w:t>
      </w:r>
      <w:r w:rsidR="00505089">
        <w:t xml:space="preserve">oder </w:t>
      </w:r>
      <w:r w:rsidR="006B6BC8">
        <w:t xml:space="preserve">im </w:t>
      </w:r>
      <w:r w:rsidR="00D0047A">
        <w:t>e</w:t>
      </w:r>
      <w:r w:rsidR="006B6BC8">
        <w:t xml:space="preserve">ntsprechenden </w:t>
      </w:r>
      <w:proofErr w:type="spellStart"/>
      <w:r w:rsidR="00D0047A" w:rsidRPr="00D0047A">
        <w:rPr>
          <w:i/>
        </w:rPr>
        <w:t>premis:object</w:t>
      </w:r>
      <w:r w:rsidR="00BA2C31">
        <w:t>-</w:t>
      </w:r>
      <w:r w:rsidR="00D0047A">
        <w:t>Element</w:t>
      </w:r>
      <w:proofErr w:type="spellEnd"/>
      <w:r w:rsidR="00D0047A">
        <w:t xml:space="preserve"> untergebracht werden.</w:t>
      </w:r>
      <w:commentRangeEnd w:id="4"/>
      <w:r w:rsidR="00D24AD9">
        <w:rPr>
          <w:rStyle w:val="Kommentarzeichen"/>
        </w:rPr>
        <w:commentReference w:id="4"/>
      </w:r>
    </w:p>
    <w:p w14:paraId="5A839039" w14:textId="77777777" w:rsidR="00F17F41" w:rsidRDefault="00F17F41" w:rsidP="0076251F"/>
    <w:p w14:paraId="0440C303" w14:textId="77777777" w:rsidR="00F17F41" w:rsidRDefault="00505089" w:rsidP="0076251F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D3733" wp14:editId="349B5088">
                <wp:simplePos x="0" y="0"/>
                <wp:positionH relativeFrom="column">
                  <wp:posOffset>3332839</wp:posOffset>
                </wp:positionH>
                <wp:positionV relativeFrom="paragraph">
                  <wp:posOffset>953466</wp:posOffset>
                </wp:positionV>
                <wp:extent cx="2671638" cy="135172"/>
                <wp:effectExtent l="0" t="0" r="14605" b="1778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EDDD" id="Rechteck 21" o:spid="_x0000_s1026" style="position:absolute;margin-left:262.45pt;margin-top:75.1pt;width:210.35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" filled="f" strokecolor="#00b050" strokeweight="2pt"/>
            </w:pict>
          </mc:Fallback>
        </mc:AlternateContent>
      </w:r>
      <w:r w:rsidR="00E35C0D"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D434E" wp14:editId="0BBBCF45">
                <wp:simplePos x="0" y="0"/>
                <wp:positionH relativeFrom="column">
                  <wp:posOffset>1432477</wp:posOffset>
                </wp:positionH>
                <wp:positionV relativeFrom="paragraph">
                  <wp:posOffset>931241</wp:posOffset>
                </wp:positionV>
                <wp:extent cx="4643562" cy="890546"/>
                <wp:effectExtent l="0" t="0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890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7E9F" id="Rechteck 10" o:spid="_x0000_s1026" style="position:absolute;margin-left:112.8pt;margin-top:73.35pt;width:365.6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" filled="f" strokecolor="#c00000" strokeweight="2pt"/>
            </w:pict>
          </mc:Fallback>
        </mc:AlternateContent>
      </w:r>
      <w:r w:rsidR="00F17F41">
        <w:rPr>
          <w:noProof/>
          <w:lang w:eastAsia="de-CH"/>
        </w:rPr>
        <w:drawing>
          <wp:inline distT="0" distB="0" distL="0" distR="0" wp14:anchorId="3F0B4BEE" wp14:editId="2F6CB657">
            <wp:extent cx="6142944" cy="214685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499" cy="21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792" w14:textId="77777777" w:rsidR="00505089" w:rsidRDefault="00505089" w:rsidP="0076251F"/>
    <w:p w14:paraId="05777FB3" w14:textId="77777777" w:rsidR="00505089" w:rsidRDefault="00200EB8" w:rsidP="0076251F"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BE904" wp14:editId="10472E40">
                <wp:simplePos x="0" y="0"/>
                <wp:positionH relativeFrom="column">
                  <wp:posOffset>2148096</wp:posOffset>
                </wp:positionH>
                <wp:positionV relativeFrom="paragraph">
                  <wp:posOffset>313883</wp:posOffset>
                </wp:positionV>
                <wp:extent cx="2027582" cy="143124"/>
                <wp:effectExtent l="0" t="0" r="10795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404A" id="Rechteck 24" o:spid="_x0000_s1026" style="position:absolute;margin-left:169.15pt;margin-top:24.7pt;width:159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" filled="f" strokecolor="#00b050" strokeweight="2pt"/>
            </w:pict>
          </mc:Fallback>
        </mc:AlternateContent>
      </w:r>
      <w:r w:rsidR="00505089">
        <w:rPr>
          <w:noProof/>
          <w:lang w:eastAsia="de-CH"/>
        </w:rPr>
        <w:drawing>
          <wp:inline distT="0" distB="0" distL="0" distR="0" wp14:anchorId="15C60107" wp14:editId="682230B9">
            <wp:extent cx="5763600" cy="1288800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9978" w14:textId="77777777" w:rsidR="003B128B" w:rsidRDefault="003B128B" w:rsidP="0076251F"/>
    <w:p w14:paraId="188E6737" w14:textId="77777777" w:rsidR="003B128B" w:rsidRDefault="003B128B" w:rsidP="0076251F">
      <w:r>
        <w:t>Folgende drei Lösungen stehen zur Verfügung (in der Reihenfolge</w:t>
      </w:r>
      <w:r w:rsidR="0098617A">
        <w:t>,</w:t>
      </w:r>
      <w:r>
        <w:t xml:space="preserve"> in der diese von der AG </w:t>
      </w:r>
      <w:proofErr w:type="spellStart"/>
      <w:r>
        <w:t>scopeOAIS</w:t>
      </w:r>
      <w:proofErr w:type="spellEnd"/>
      <w:r>
        <w:t xml:space="preserve"> in der Sitzung vom 11. März favorisiert wurden</w:t>
      </w:r>
      <w:r w:rsidR="0098617A">
        <w:t>)</w:t>
      </w:r>
      <w:r>
        <w:t>:</w:t>
      </w:r>
    </w:p>
    <w:p w14:paraId="2A1A5B8F" w14:textId="77777777" w:rsidR="003B128B" w:rsidRDefault="003B128B" w:rsidP="003275FE">
      <w:pPr>
        <w:pStyle w:val="berschrift2"/>
      </w:pPr>
      <w:r>
        <w:t xml:space="preserve">Erweiterung von </w:t>
      </w:r>
      <w:proofErr w:type="spellStart"/>
      <w:proofErr w:type="gramStart"/>
      <w:r w:rsidR="0008377B" w:rsidRPr="00BC73F7">
        <w:rPr>
          <w:i/>
        </w:rPr>
        <w:t>isadg:</w:t>
      </w:r>
      <w:r w:rsidRPr="00BC73F7">
        <w:rPr>
          <w:i/>
        </w:rPr>
        <w:t>secondaryDataLocator</w:t>
      </w:r>
      <w:proofErr w:type="spellEnd"/>
      <w:proofErr w:type="gramEnd"/>
      <w:r>
        <w:t xml:space="preserve"> </w:t>
      </w:r>
      <w:r w:rsidRPr="003B128B">
        <w:t xml:space="preserve">mit </w:t>
      </w:r>
      <w:proofErr w:type="spellStart"/>
      <w:r w:rsidR="0008377B" w:rsidRPr="00BC73F7">
        <w:rPr>
          <w:i/>
        </w:rPr>
        <w:t>additionalData</w:t>
      </w:r>
      <w:proofErr w:type="spellEnd"/>
    </w:p>
    <w:p w14:paraId="503747BA" w14:textId="77777777" w:rsidR="003B128B" w:rsidRDefault="0098617A" w:rsidP="0008377B">
      <w:pPr>
        <w:rPr>
          <w:i/>
        </w:rPr>
      </w:pPr>
      <w:r>
        <w:t>Diese</w:t>
      </w:r>
      <w:r w:rsidR="003B128B">
        <w:t xml:space="preserve"> Erweiterung </w:t>
      </w:r>
      <w:r>
        <w:t xml:space="preserve">wäre </w:t>
      </w:r>
      <w:r w:rsidR="003B128B">
        <w:t xml:space="preserve">kein vollständiges </w:t>
      </w:r>
      <w:proofErr w:type="spellStart"/>
      <w:r w:rsidR="003B128B" w:rsidRPr="003B128B">
        <w:rPr>
          <w:i/>
        </w:rPr>
        <w:t>isadg:additionalData</w:t>
      </w:r>
      <w:r>
        <w:rPr>
          <w:i/>
        </w:rPr>
        <w:t>-</w:t>
      </w:r>
      <w:r w:rsidR="003B128B">
        <w:t>Element</w:t>
      </w:r>
      <w:proofErr w:type="spellEnd"/>
      <w:r>
        <w:t>,</w:t>
      </w:r>
      <w:r w:rsidR="00EE106F">
        <w:t xml:space="preserve"> sondern </w:t>
      </w:r>
      <w:r>
        <w:t>müsste</w:t>
      </w:r>
      <w:r>
        <w:t xml:space="preserve"> </w:t>
      </w:r>
      <w:r w:rsidR="00EE106F">
        <w:t>nur einen Metadaten</w:t>
      </w:r>
      <w:r>
        <w:t>-</w:t>
      </w:r>
      <w:r w:rsidR="00EE106F">
        <w:t>Wrapper für Key-Value</w:t>
      </w:r>
      <w:r>
        <w:t>-</w:t>
      </w:r>
      <w:r w:rsidR="00EE106F">
        <w:t>Paare enthalten</w:t>
      </w:r>
      <w:r>
        <w:t>. D</w:t>
      </w:r>
      <w:r w:rsidR="00EE106F">
        <w:t>ie Möglichkeit</w:t>
      </w:r>
      <w:r>
        <w:t>, auf spezifische andere XML-Schema-</w:t>
      </w:r>
      <w:r w:rsidR="00EE106F">
        <w:t>Daten zu verweisen</w:t>
      </w:r>
      <w:r>
        <w:t>,</w:t>
      </w:r>
      <w:r w:rsidR="00EE106F">
        <w:t xml:space="preserve"> ist ja durch den </w:t>
      </w:r>
      <w:proofErr w:type="spellStart"/>
      <w:r w:rsidR="00EE106F" w:rsidRPr="00F17F41">
        <w:rPr>
          <w:i/>
        </w:rPr>
        <w:t>secondaryDataLocator</w:t>
      </w:r>
      <w:proofErr w:type="spellEnd"/>
      <w:r w:rsidR="00EE106F">
        <w:rPr>
          <w:i/>
        </w:rPr>
        <w:t xml:space="preserve"> schon gegeben.</w:t>
      </w:r>
    </w:p>
    <w:p w14:paraId="73C78F0C" w14:textId="77777777" w:rsidR="00EE106F" w:rsidRDefault="00EE106F" w:rsidP="0008377B">
      <w:pPr>
        <w:rPr>
          <w:i/>
        </w:rPr>
      </w:pPr>
    </w:p>
    <w:p w14:paraId="49C7AF74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</w:t>
      </w:r>
      <w:proofErr w:type="spellStart"/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>xpointer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0CA2C4CB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</w:t>
      </w:r>
      <w:proofErr w:type="gramEnd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additionalData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5B645671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</w:t>
      </w:r>
      <w:proofErr w:type="gramEnd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mdWrap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33551DD2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365C2ED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1F3DC6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</w:t>
      </w:r>
      <w:proofErr w:type="spellEnd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 xml:space="preserve"> 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Gregor</w:t>
      </w:r>
      <w:proofErr w:type="spellEnd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5C5C1A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94619C0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:mdWrap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156BF7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:additionalData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27FBA3C7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:secondaryDataLocator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7BC6CCA6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:secondaryDataLocator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</w:t>
      </w:r>
      <w:proofErr w:type="spellStart"/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>xpointer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4A607D3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08377B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xpointer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4086E58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14:paraId="121FFE2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</w:p>
    <w:p w14:paraId="7066DC89" w14:textId="77777777" w:rsidR="00EE106F" w:rsidRDefault="0008377B" w:rsidP="0008377B">
      <w:r>
        <w:t xml:space="preserve">Möglicherweise würden wir besser auf </w:t>
      </w:r>
      <w:proofErr w:type="spellStart"/>
      <w:proofErr w:type="gramStart"/>
      <w:r w:rsidRPr="003B128B">
        <w:rPr>
          <w:i/>
        </w:rPr>
        <w:t>isadg:additionalData</w:t>
      </w:r>
      <w:proofErr w:type="spellEnd"/>
      <w:proofErr w:type="gramEnd"/>
      <w:r>
        <w:rPr>
          <w:i/>
        </w:rPr>
        <w:t xml:space="preserve"> </w:t>
      </w:r>
      <w:r>
        <w:t>verzichten</w:t>
      </w:r>
      <w:r w:rsidR="0098617A">
        <w:t>,</w:t>
      </w:r>
      <w:r>
        <w:t xml:space="preserve"> um keine Verwirrung mit dem schon bestehenden </w:t>
      </w:r>
      <w:proofErr w:type="spellStart"/>
      <w:r w:rsidRPr="003B128B">
        <w:rPr>
          <w:i/>
        </w:rPr>
        <w:t>additionalData</w:t>
      </w:r>
      <w:proofErr w:type="spellEnd"/>
      <w:r>
        <w:rPr>
          <w:i/>
        </w:rPr>
        <w:t xml:space="preserve"> </w:t>
      </w:r>
      <w:r>
        <w:t xml:space="preserve">Block von </w:t>
      </w:r>
      <w:proofErr w:type="spellStart"/>
      <w:r>
        <w:t>xIsadg</w:t>
      </w:r>
      <w:proofErr w:type="spellEnd"/>
      <w:r>
        <w:t xml:space="preserve"> zu erzeugen. Hier also </w:t>
      </w:r>
      <w:r w:rsidR="00205562">
        <w:t xml:space="preserve">eine Variante </w:t>
      </w:r>
      <w:r>
        <w:t xml:space="preserve">nur mit einem </w:t>
      </w:r>
      <w:proofErr w:type="spellStart"/>
      <w:r w:rsidRPr="00F43D05">
        <w:rPr>
          <w:i/>
        </w:rPr>
        <w:t>mdWrap</w:t>
      </w:r>
      <w:proofErr w:type="spellEnd"/>
      <w:r w:rsidR="00205562">
        <w:t>-</w:t>
      </w:r>
      <w:r w:rsidR="00F43D05">
        <w:t>Element</w:t>
      </w:r>
      <w:r w:rsidR="00205562">
        <w:t xml:space="preserve"> (Metadaten-</w:t>
      </w:r>
      <w:r>
        <w:t>Wrapper):</w:t>
      </w:r>
    </w:p>
    <w:p w14:paraId="35276BF5" w14:textId="77777777" w:rsidR="0008377B" w:rsidRDefault="0008377B" w:rsidP="0008377B"/>
    <w:p w14:paraId="446556F7" w14:textId="77777777" w:rsidR="0008377B" w:rsidRPr="00362EA4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362EA4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proofErr w:type="gramStart"/>
      <w:r w:rsidRPr="00362EA4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proofErr w:type="spellEnd"/>
      <w:proofErr w:type="gramEnd"/>
      <w:r w:rsidRPr="00362EA4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362EA4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xpointer</w:t>
      </w:r>
      <w:proofErr w:type="spellEnd"/>
      <w:r w:rsidRPr="00362EA4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362EA4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premis.xml#ID_227FB49F-B0E9-4C16-8BC6-F04857D3C14E</w:t>
      </w:r>
      <w:r w:rsidRPr="00362EA4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</w:p>
    <w:p w14:paraId="7EC62E1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362EA4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ab/>
      </w:r>
      <w:r w:rsidRPr="00362EA4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</w:t>
      </w:r>
      <w:proofErr w:type="gramEnd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mdWrap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13E281C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7399279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5901768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</w:t>
      </w:r>
      <w:proofErr w:type="spellEnd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 xml:space="preserve"> 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Gregor</w:t>
      </w:r>
      <w:proofErr w:type="spellEnd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DEC4E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435914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:mdWrap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612970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:secondaryDataLocator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4238994C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:secondaryDataLocator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</w:t>
      </w:r>
      <w:proofErr w:type="spellStart"/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>xpointer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05DC377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08377B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xpointer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78207150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14:paraId="0FA7F60A" w14:textId="77777777" w:rsidR="00164F24" w:rsidRDefault="00164F24" w:rsidP="00164F24">
      <w:pPr>
        <w:rPr>
          <w:highlight w:val="white"/>
          <w:lang w:eastAsia="de-CH"/>
        </w:rPr>
      </w:pPr>
    </w:p>
    <w:p w14:paraId="3996875E" w14:textId="77777777" w:rsidR="008B25C0" w:rsidRDefault="00395063" w:rsidP="00164F24">
      <w:pPr>
        <w:rPr>
          <w:highlight w:val="white"/>
          <w:lang w:eastAsia="de-CH"/>
        </w:rPr>
      </w:pPr>
      <w:r w:rsidRPr="00395063">
        <w:rPr>
          <w:i/>
          <w:highlight w:val="white"/>
          <w:lang w:eastAsia="de-CH"/>
        </w:rPr>
        <w:t>Vorteil</w:t>
      </w:r>
      <w:r>
        <w:rPr>
          <w:highlight w:val="white"/>
          <w:lang w:eastAsia="de-CH"/>
        </w:rPr>
        <w:t xml:space="preserve">: Nach der Logik von </w:t>
      </w:r>
      <w:proofErr w:type="spellStart"/>
      <w:r>
        <w:rPr>
          <w:highlight w:val="white"/>
          <w:lang w:eastAsia="de-CH"/>
        </w:rPr>
        <w:t>xIsadg</w:t>
      </w:r>
      <w:proofErr w:type="spellEnd"/>
      <w:r>
        <w:rPr>
          <w:highlight w:val="white"/>
          <w:lang w:eastAsia="de-CH"/>
        </w:rPr>
        <w:t xml:space="preserve"> und ISAD(G) befinden sich die Informationen am richtigen Ort.</w:t>
      </w:r>
    </w:p>
    <w:p w14:paraId="5ED401A8" w14:textId="77777777" w:rsidR="00164F24" w:rsidRPr="0008377B" w:rsidRDefault="008B25C0" w:rsidP="00164F24">
      <w:pPr>
        <w:rPr>
          <w:highlight w:val="white"/>
          <w:lang w:eastAsia="de-CH"/>
        </w:rPr>
      </w:pPr>
      <w:r w:rsidRPr="008B25C0">
        <w:rPr>
          <w:i/>
          <w:highlight w:val="white"/>
          <w:lang w:eastAsia="de-CH"/>
        </w:rPr>
        <w:t>Nachteil</w:t>
      </w:r>
      <w:r>
        <w:rPr>
          <w:highlight w:val="white"/>
          <w:lang w:eastAsia="de-CH"/>
        </w:rPr>
        <w:t xml:space="preserve">: </w:t>
      </w:r>
      <w:r w:rsidR="00164F24">
        <w:rPr>
          <w:highlight w:val="white"/>
          <w:lang w:eastAsia="de-CH"/>
        </w:rPr>
        <w:t xml:space="preserve">Diese Lösung verlangt eine neue Version von </w:t>
      </w:r>
      <w:proofErr w:type="spellStart"/>
      <w:r w:rsidR="00164F24">
        <w:rPr>
          <w:highlight w:val="white"/>
          <w:lang w:eastAsia="de-CH"/>
        </w:rPr>
        <w:t>xIsadg</w:t>
      </w:r>
      <w:proofErr w:type="spellEnd"/>
      <w:r w:rsidR="00164F24">
        <w:rPr>
          <w:highlight w:val="white"/>
          <w:lang w:eastAsia="de-CH"/>
        </w:rPr>
        <w:t xml:space="preserve">, das Schema wäre aber vollständig </w:t>
      </w:r>
      <w:r w:rsidR="00205562">
        <w:rPr>
          <w:highlight w:val="white"/>
          <w:lang w:eastAsia="de-CH"/>
        </w:rPr>
        <w:t>r</w:t>
      </w:r>
      <w:r w:rsidR="00395063">
        <w:rPr>
          <w:highlight w:val="white"/>
          <w:lang w:eastAsia="de-CH"/>
        </w:rPr>
        <w:t>ückwärtskompatibel</w:t>
      </w:r>
      <w:r w:rsidR="00205562">
        <w:rPr>
          <w:highlight w:val="white"/>
          <w:lang w:eastAsia="de-CH"/>
        </w:rPr>
        <w:t>. D</w:t>
      </w:r>
      <w:r w:rsidR="00395063">
        <w:t xml:space="preserve">er Inhalt, da nicht in der </w:t>
      </w:r>
      <w:proofErr w:type="spellStart"/>
      <w:r w:rsidR="00395063">
        <w:t>xIsadg</w:t>
      </w:r>
      <w:proofErr w:type="spellEnd"/>
      <w:r w:rsidR="00395063">
        <w:t xml:space="preserve"> Syntax, ist nicht direkt maschinenlesbar.</w:t>
      </w:r>
    </w:p>
    <w:p w14:paraId="06506213" w14:textId="77777777" w:rsidR="003275FE" w:rsidRDefault="003275FE" w:rsidP="003275FE">
      <w:pPr>
        <w:pStyle w:val="berschrift2"/>
      </w:pPr>
      <w:proofErr w:type="spellStart"/>
      <w:proofErr w:type="gramStart"/>
      <w:r w:rsidRPr="003275FE">
        <w:rPr>
          <w:i/>
        </w:rPr>
        <w:lastRenderedPageBreak/>
        <w:t>premis:objectCharacteristicsExtension</w:t>
      </w:r>
      <w:proofErr w:type="spellEnd"/>
      <w:proofErr w:type="gramEnd"/>
      <w:r w:rsidRPr="003275FE">
        <w:t xml:space="preserve"> verwenden</w:t>
      </w:r>
    </w:p>
    <w:p w14:paraId="54CF36C9" w14:textId="77777777" w:rsidR="00E202AC" w:rsidRPr="00E202AC" w:rsidRDefault="00E202AC" w:rsidP="00164F24">
      <w:r>
        <w:t xml:space="preserve">Die </w:t>
      </w:r>
      <w:r w:rsidR="002E10FF">
        <w:rPr>
          <w:rFonts w:cs="Arial"/>
        </w:rPr>
        <w:t>Dateie</w:t>
      </w:r>
      <w:r w:rsidRPr="0076251F">
        <w:rPr>
          <w:rFonts w:cs="Arial"/>
        </w:rPr>
        <w:t>igenschaften aus eCH-0160</w:t>
      </w:r>
      <w:r>
        <w:rPr>
          <w:rFonts w:cs="Arial"/>
        </w:rPr>
        <w:t xml:space="preserve"> werden in das entsprechende </w:t>
      </w:r>
      <w:proofErr w:type="spellStart"/>
      <w:proofErr w:type="gramStart"/>
      <w:r>
        <w:rPr>
          <w:rFonts w:cs="Arial"/>
        </w:rPr>
        <w:t>premis:object</w:t>
      </w:r>
      <w:proofErr w:type="spellEnd"/>
      <w:proofErr w:type="gramEnd"/>
      <w:r>
        <w:rPr>
          <w:rFonts w:cs="Arial"/>
        </w:rPr>
        <w:t>, das dieser Datei zugeordnet ist</w:t>
      </w:r>
      <w:r w:rsidR="002E10FF">
        <w:rPr>
          <w:rFonts w:cs="Arial"/>
        </w:rPr>
        <w:t>,</w:t>
      </w:r>
      <w:r>
        <w:rPr>
          <w:rFonts w:cs="Arial"/>
        </w:rPr>
        <w:t xml:space="preserve"> übernommen. Am ehesten kommt dafür das Element </w:t>
      </w:r>
      <w:proofErr w:type="spellStart"/>
      <w:proofErr w:type="gramStart"/>
      <w:r w:rsidRPr="003275FE">
        <w:rPr>
          <w:i/>
        </w:rPr>
        <w:t>premis:objectCharacteristicsExtension</w:t>
      </w:r>
      <w:proofErr w:type="spellEnd"/>
      <w:proofErr w:type="gramEnd"/>
      <w:r>
        <w:rPr>
          <w:i/>
        </w:rPr>
        <w:t xml:space="preserve"> </w:t>
      </w:r>
      <w:r>
        <w:t>in Frage:</w:t>
      </w:r>
    </w:p>
    <w:p w14:paraId="2C75AC97" w14:textId="77777777" w:rsidR="00164F24" w:rsidRPr="00164F24" w:rsidRDefault="00164F24" w:rsidP="00164F24">
      <w:r>
        <w:t>Das würde dann so aussehen</w:t>
      </w:r>
      <w:r w:rsidR="00E202AC">
        <w:t>:</w:t>
      </w:r>
    </w:p>
    <w:p w14:paraId="396AE217" w14:textId="77777777" w:rsidR="0008377B" w:rsidRDefault="00227E56" w:rsidP="0008377B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4187B" wp14:editId="521BD00B">
                <wp:simplePos x="0" y="0"/>
                <wp:positionH relativeFrom="column">
                  <wp:posOffset>724811</wp:posOffset>
                </wp:positionH>
                <wp:positionV relativeFrom="paragraph">
                  <wp:posOffset>1053355</wp:posOffset>
                </wp:positionV>
                <wp:extent cx="4643562" cy="930302"/>
                <wp:effectExtent l="0" t="0" r="24130" b="2222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930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084C0" id="Rechteck 28" o:spid="_x0000_s1026" style="position:absolute;margin-left:57.05pt;margin-top:82.95pt;width:365.6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" filled="f" strokecolor="#c00000" strokeweight="2pt"/>
            </w:pict>
          </mc:Fallback>
        </mc:AlternateContent>
      </w:r>
      <w:r w:rsidR="00164F24">
        <w:rPr>
          <w:noProof/>
          <w:lang w:eastAsia="de-CH"/>
        </w:rPr>
        <w:drawing>
          <wp:inline distT="0" distB="0" distL="0" distR="0" wp14:anchorId="10091A08" wp14:editId="48385BD4">
            <wp:extent cx="5400040" cy="25546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FE6" w14:textId="77777777" w:rsidR="00E202AC" w:rsidRDefault="00E202AC" w:rsidP="0008377B"/>
    <w:p w14:paraId="761BE8B2" w14:textId="77777777" w:rsidR="00E202AC" w:rsidRDefault="00E202AC" w:rsidP="0008377B">
      <w:r w:rsidRPr="008B25C0">
        <w:rPr>
          <w:i/>
        </w:rPr>
        <w:t>Vorteil</w:t>
      </w:r>
      <w:r>
        <w:t xml:space="preserve">: </w:t>
      </w:r>
      <w:r w:rsidR="00395063">
        <w:t>E</w:t>
      </w:r>
      <w:r>
        <w:t xml:space="preserve">s sind keine </w:t>
      </w:r>
      <w:r w:rsidR="00184D39">
        <w:t>Änderungen an</w:t>
      </w:r>
      <w:r>
        <w:t xml:space="preserve"> </w:t>
      </w:r>
      <w:proofErr w:type="spellStart"/>
      <w:r>
        <w:t>xIsadg</w:t>
      </w:r>
      <w:proofErr w:type="spellEnd"/>
      <w:r>
        <w:t xml:space="preserve"> v2.1 notwendig</w:t>
      </w:r>
    </w:p>
    <w:p w14:paraId="27BAF551" w14:textId="77777777" w:rsidR="00E202AC" w:rsidRDefault="00E202AC" w:rsidP="0008377B">
      <w:r w:rsidRPr="008B25C0">
        <w:rPr>
          <w:i/>
        </w:rPr>
        <w:t>Nachteil</w:t>
      </w:r>
      <w:r>
        <w:t xml:space="preserve">: </w:t>
      </w:r>
      <w:proofErr w:type="spellStart"/>
      <w:r w:rsidRPr="003275FE">
        <w:rPr>
          <w:i/>
        </w:rPr>
        <w:t>premis:objectCharacteristicsExtension</w:t>
      </w:r>
      <w:proofErr w:type="spellEnd"/>
      <w:r>
        <w:rPr>
          <w:i/>
        </w:rPr>
        <w:t xml:space="preserve"> </w:t>
      </w:r>
      <w:r w:rsidRPr="00E202AC">
        <w:t xml:space="preserve">ist nicht eigentlich für diese </w:t>
      </w:r>
      <w:r>
        <w:t xml:space="preserve">Art </w:t>
      </w:r>
      <w:r w:rsidRPr="00E202AC">
        <w:t>Informationen gedacht</w:t>
      </w:r>
      <w:r w:rsidRPr="002E10FF">
        <w:rPr>
          <w:rStyle w:val="Funotenzeichen"/>
          <w:rFonts w:ascii="Arial" w:hAnsi="Arial" w:cs="Arial"/>
        </w:rPr>
        <w:footnoteReference w:id="2"/>
      </w:r>
      <w:r w:rsidR="008B25C0">
        <w:t xml:space="preserve"> und der Inhalt, da nicht PREMIS Syntax</w:t>
      </w:r>
      <w:r w:rsidR="00395063">
        <w:t>, ist</w:t>
      </w:r>
      <w:r w:rsidR="008B25C0">
        <w:t xml:space="preserve"> nicht direkt maschinenlesbar.</w:t>
      </w:r>
    </w:p>
    <w:p w14:paraId="4A61F99E" w14:textId="77777777" w:rsidR="00BC73F7" w:rsidRDefault="00BC73F7" w:rsidP="00BC73F7">
      <w:pPr>
        <w:pStyle w:val="berschrift2"/>
      </w:pPr>
      <w:r w:rsidRPr="00BC73F7">
        <w:t>Für jede Datei eine eigen</w:t>
      </w:r>
      <w:r w:rsidR="00711A13">
        <w:t>e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isadg:archivalDescription</w:t>
      </w:r>
      <w:proofErr w:type="spellEnd"/>
      <w:proofErr w:type="gramEnd"/>
    </w:p>
    <w:p w14:paraId="2BB21065" w14:textId="77777777" w:rsidR="00184D39" w:rsidRPr="00E202AC" w:rsidRDefault="00BC73F7" w:rsidP="00184D39">
      <w:r>
        <w:t>Für jede Primärdatei wird eine eigene Verzeichnungseinheit (</w:t>
      </w:r>
      <w:proofErr w:type="spellStart"/>
      <w:r>
        <w:rPr>
          <w:i/>
        </w:rPr>
        <w:t>archivalDescription</w:t>
      </w:r>
      <w:proofErr w:type="spellEnd"/>
      <w:r>
        <w:rPr>
          <w:i/>
        </w:rPr>
        <w:t xml:space="preserve">) </w:t>
      </w:r>
      <w:r w:rsidR="00184D39">
        <w:t>erzeugt</w:t>
      </w:r>
      <w:r w:rsidR="00C22FAB">
        <w:t xml:space="preserve">. </w:t>
      </w:r>
      <w:r w:rsidR="00184D39">
        <w:t xml:space="preserve">Im Ansatz ist das im Beispiel mit den Dokumenten </w:t>
      </w:r>
      <w:r w:rsidR="00184D39" w:rsidRPr="0076251F">
        <w:rPr>
          <w:rFonts w:cs="Arial"/>
        </w:rPr>
        <w:t>"</w:t>
      </w:r>
      <w:r w:rsidR="00184D39" w:rsidRPr="0076251F">
        <w:rPr>
          <w:rFonts w:cs="Arial"/>
          <w:highlight w:val="white"/>
        </w:rPr>
        <w:t xml:space="preserve">1 </w:t>
      </w:r>
      <w:proofErr w:type="spellStart"/>
      <w:r w:rsidR="00184D39" w:rsidRPr="0076251F">
        <w:rPr>
          <w:rFonts w:cs="Arial"/>
          <w:highlight w:val="white"/>
        </w:rPr>
        <w:t>HofbrückeText</w:t>
      </w:r>
      <w:proofErr w:type="spellEnd"/>
      <w:r w:rsidR="00184D39" w:rsidRPr="0076251F">
        <w:rPr>
          <w:rFonts w:cs="Arial"/>
          <w:highlight w:val="white"/>
        </w:rPr>
        <w:t xml:space="preserve"> Versionen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und </w:t>
      </w:r>
      <w:r w:rsidR="00184D39" w:rsidRPr="0076251F">
        <w:rPr>
          <w:rFonts w:cs="Arial"/>
        </w:rPr>
        <w:t>"</w:t>
      </w:r>
      <w:r w:rsidR="00184D39">
        <w:rPr>
          <w:rFonts w:cs="Arial"/>
          <w:highlight w:val="white"/>
        </w:rPr>
        <w:t xml:space="preserve">1 </w:t>
      </w:r>
      <w:proofErr w:type="spellStart"/>
      <w:r w:rsidR="00184D39">
        <w:rPr>
          <w:rFonts w:cs="Arial"/>
          <w:highlight w:val="white"/>
        </w:rPr>
        <w:t>HofbrückeText</w:t>
      </w:r>
      <w:proofErr w:type="spellEnd"/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bereits in eCH-0160 SIP angelegt.</w:t>
      </w:r>
    </w:p>
    <w:p w14:paraId="692BBF0B" w14:textId="77777777" w:rsidR="00C22FAB" w:rsidRDefault="00C22FAB" w:rsidP="0008377B">
      <w:pPr>
        <w:rPr>
          <w:rFonts w:cs="Arial"/>
        </w:rPr>
      </w:pPr>
      <w:r>
        <w:t>Damit würde es möglich</w:t>
      </w:r>
      <w:r w:rsidR="002E10FF">
        <w:t>,</w:t>
      </w:r>
      <w:r>
        <w:t xml:space="preserve"> die Meta</w:t>
      </w:r>
      <w:r w:rsidR="002E10FF">
        <w:t xml:space="preserve">daten zur Primärdatei in </w:t>
      </w:r>
      <w:proofErr w:type="spellStart"/>
      <w:r w:rsidR="002E10FF">
        <w:t>xIsadg</w:t>
      </w:r>
      <w:proofErr w:type="spellEnd"/>
      <w:r w:rsidR="002E10FF">
        <w:t>-</w:t>
      </w:r>
      <w:r>
        <w:t xml:space="preserve">Syntax richtig abzubilden. </w:t>
      </w:r>
      <w:r w:rsidR="00184D39">
        <w:t>Das würde natürli</w:t>
      </w:r>
      <w:r w:rsidR="002E10FF">
        <w:t xml:space="preserve">ch voraussetzen, dass im </w:t>
      </w:r>
      <w:proofErr w:type="spellStart"/>
      <w:r w:rsidR="002E10FF">
        <w:t>Ingestf</w:t>
      </w:r>
      <w:r w:rsidR="00184D39">
        <w:t>all</w:t>
      </w:r>
      <w:proofErr w:type="spellEnd"/>
      <w:r w:rsidR="00184D39">
        <w:t xml:space="preserve"> die </w:t>
      </w:r>
      <w:r w:rsidR="002E10FF">
        <w:rPr>
          <w:rFonts w:cs="Arial"/>
        </w:rPr>
        <w:t>Dateie</w:t>
      </w:r>
      <w:r w:rsidR="00184D39" w:rsidRPr="0076251F">
        <w:rPr>
          <w:rFonts w:cs="Arial"/>
        </w:rPr>
        <w:t>igenschaften</w:t>
      </w:r>
      <w:r w:rsidR="00184D39">
        <w:rPr>
          <w:rFonts w:cs="Arial"/>
        </w:rPr>
        <w:t xml:space="preserve"> richtig interpretiert werden können</w:t>
      </w:r>
      <w:r w:rsidR="002E10FF">
        <w:rPr>
          <w:rFonts w:cs="Arial"/>
        </w:rPr>
        <w:t>;</w:t>
      </w:r>
      <w:r w:rsidR="00184D39">
        <w:rPr>
          <w:rFonts w:cs="Arial"/>
        </w:rPr>
        <w:t xml:space="preserve"> werden sie nur als Key-Value</w:t>
      </w:r>
      <w:r w:rsidR="002E10FF">
        <w:rPr>
          <w:rFonts w:cs="Arial"/>
        </w:rPr>
        <w:t>-</w:t>
      </w:r>
      <w:r w:rsidR="00184D39">
        <w:rPr>
          <w:rFonts w:cs="Arial"/>
        </w:rPr>
        <w:t xml:space="preserve">Paare in </w:t>
      </w:r>
      <w:proofErr w:type="spellStart"/>
      <w:proofErr w:type="gramStart"/>
      <w:r w:rsidR="00184D39" w:rsidRPr="00184D39">
        <w:rPr>
          <w:rFonts w:cs="Arial"/>
          <w:i/>
        </w:rPr>
        <w:t>isadg:additionalData</w:t>
      </w:r>
      <w:proofErr w:type="spellEnd"/>
      <w:proofErr w:type="gramEnd"/>
      <w:r w:rsidR="00184D39">
        <w:rPr>
          <w:rFonts w:cs="Arial"/>
        </w:rPr>
        <w:t xml:space="preserve"> abgelegt</w:t>
      </w:r>
      <w:r w:rsidR="002E10FF">
        <w:rPr>
          <w:rFonts w:cs="Arial"/>
        </w:rPr>
        <w:t>,</w:t>
      </w:r>
      <w:r w:rsidR="00184D39">
        <w:rPr>
          <w:rFonts w:cs="Arial"/>
        </w:rPr>
        <w:t xml:space="preserve"> ist nicht viel gewonnen.</w:t>
      </w:r>
    </w:p>
    <w:p w14:paraId="4E4CE65B" w14:textId="77777777" w:rsidR="00711A13" w:rsidRDefault="00711A13" w:rsidP="0008377B"/>
    <w:p w14:paraId="772E1755" w14:textId="77777777" w:rsidR="00711A13" w:rsidRPr="00711A13" w:rsidRDefault="00711A13" w:rsidP="0008377B">
      <w:r>
        <w:t xml:space="preserve">Wir sehen im Beispiel die geschachtelten </w:t>
      </w:r>
      <w:proofErr w:type="spellStart"/>
      <w:r>
        <w:rPr>
          <w:i/>
        </w:rPr>
        <w:t>archivalDescription</w:t>
      </w:r>
      <w:proofErr w:type="spellEnd"/>
      <w:r>
        <w:rPr>
          <w:i/>
        </w:rPr>
        <w:t xml:space="preserve">, </w:t>
      </w:r>
      <w:r w:rsidRPr="00711A13">
        <w:t xml:space="preserve">eine mit dem </w:t>
      </w:r>
      <w:proofErr w:type="spellStart"/>
      <w:r w:rsidRPr="00711A13">
        <w:rPr>
          <w:i/>
        </w:rPr>
        <w:t>descriptionLevel</w:t>
      </w:r>
      <w:proofErr w:type="spellEnd"/>
      <w:r>
        <w:t xml:space="preserve"> </w:t>
      </w:r>
      <w:r w:rsidRPr="00711A13">
        <w:t>Teileinheit</w:t>
      </w:r>
      <w:r>
        <w:t xml:space="preserve">, die andere mit dem </w:t>
      </w:r>
      <w:proofErr w:type="spellStart"/>
      <w:r w:rsidRPr="00711A13">
        <w:rPr>
          <w:i/>
        </w:rPr>
        <w:t>descriptionLevel</w:t>
      </w:r>
      <w:proofErr w:type="spellEnd"/>
      <w:r>
        <w:t xml:space="preserve"> Repräsentation</w:t>
      </w:r>
      <w:r w:rsidR="002E10FF">
        <w:t>, von wo aus auf die PREMIS-</w:t>
      </w:r>
      <w:r>
        <w:t xml:space="preserve">Datei verwiesen wird. </w:t>
      </w:r>
      <w:r w:rsidR="00297EF3">
        <w:t>In dieser geschachtelten Verzeichnungse</w:t>
      </w:r>
      <w:r w:rsidR="002E10FF">
        <w:t>inheit "Repräsentation" befinden</w:t>
      </w:r>
      <w:r w:rsidR="00297EF3">
        <w:t xml:space="preserve"> sich schliesslich im </w:t>
      </w:r>
      <w:proofErr w:type="spellStart"/>
      <w:r w:rsidR="00297EF3" w:rsidRPr="00297EF3">
        <w:t>additionalData</w:t>
      </w:r>
      <w:proofErr w:type="spellEnd"/>
      <w:r w:rsidR="002E10FF">
        <w:t xml:space="preserve"> Wrapper die Dateie</w:t>
      </w:r>
      <w:r w:rsidR="00297EF3">
        <w:t>igenschaften.</w:t>
      </w:r>
    </w:p>
    <w:p w14:paraId="3E4215C2" w14:textId="77777777" w:rsidR="00711A13" w:rsidRDefault="00711A13" w:rsidP="00711A13">
      <w:pPr>
        <w:ind w:left="-709"/>
        <w:rPr>
          <w:i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7B353" wp14:editId="4F1752CA">
                <wp:simplePos x="0" y="0"/>
                <wp:positionH relativeFrom="column">
                  <wp:posOffset>1162733</wp:posOffset>
                </wp:positionH>
                <wp:positionV relativeFrom="paragraph">
                  <wp:posOffset>2293608</wp:posOffset>
                </wp:positionV>
                <wp:extent cx="4917057" cy="957328"/>
                <wp:effectExtent l="0" t="0" r="17145" b="146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95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22CC" id="Rechteck 14" o:spid="_x0000_s1026" style="position:absolute;margin-left:91.55pt;margin-top:180.6pt;width:387.15pt;height:7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" filled="f" strokecolor="#c0000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FEED7" wp14:editId="600A97AE">
                <wp:simplePos x="0" y="0"/>
                <wp:positionH relativeFrom="column">
                  <wp:posOffset>1361140</wp:posOffset>
                </wp:positionH>
                <wp:positionV relativeFrom="paragraph">
                  <wp:posOffset>1577616</wp:posOffset>
                </wp:positionV>
                <wp:extent cx="3510951" cy="189781"/>
                <wp:effectExtent l="0" t="0" r="1333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0936" id="Rechteck 12" o:spid="_x0000_s1026" style="position:absolute;margin-left:107.2pt;margin-top:124.2pt;width:276.4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9C56E" wp14:editId="21C7D0EC">
                <wp:simplePos x="0" y="0"/>
                <wp:positionH relativeFrom="column">
                  <wp:posOffset>1154107</wp:posOffset>
                </wp:positionH>
                <wp:positionV relativeFrom="paragraph">
                  <wp:posOffset>559699</wp:posOffset>
                </wp:positionV>
                <wp:extent cx="3338422" cy="172528"/>
                <wp:effectExtent l="0" t="0" r="14605" b="1841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2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EA45" id="Rechteck 11" o:spid="_x0000_s1026" style="position:absolute;margin-left:90.85pt;margin-top:44.05pt;width:262.85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" filled="f" strokecolor="#00b050" strokeweight="2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09A6BDE9" wp14:editId="5CD054C1">
            <wp:extent cx="6797615" cy="3484880"/>
            <wp:effectExtent l="0" t="0" r="381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117"/>
                    <a:stretch/>
                  </pic:blipFill>
                  <pic:spPr bwMode="auto">
                    <a:xfrm>
                      <a:off x="0" y="0"/>
                      <a:ext cx="6825189" cy="349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99350" w14:textId="77777777" w:rsidR="00711A13" w:rsidRDefault="00711A13" w:rsidP="00184D39">
      <w:pPr>
        <w:rPr>
          <w:i/>
        </w:rPr>
      </w:pPr>
    </w:p>
    <w:p w14:paraId="09A523C1" w14:textId="77777777" w:rsidR="00184D39" w:rsidRDefault="00184D39" w:rsidP="00184D39">
      <w:r w:rsidRPr="008B25C0">
        <w:rPr>
          <w:i/>
        </w:rPr>
        <w:t>Vorteil</w:t>
      </w:r>
      <w:r>
        <w:t xml:space="preserve">: Es sind keine Änderungen an </w:t>
      </w:r>
      <w:proofErr w:type="spellStart"/>
      <w:r>
        <w:t>xIsadg</w:t>
      </w:r>
      <w:proofErr w:type="spellEnd"/>
      <w:r>
        <w:t xml:space="preserve"> v2.1 notwendig</w:t>
      </w:r>
    </w:p>
    <w:p w14:paraId="1F5965BA" w14:textId="77777777" w:rsidR="00184D39" w:rsidRPr="00184D39" w:rsidRDefault="00184D39" w:rsidP="00184D39">
      <w:r w:rsidRPr="008B25C0">
        <w:rPr>
          <w:i/>
        </w:rPr>
        <w:t>Nachteil</w:t>
      </w:r>
      <w:r>
        <w:t xml:space="preserve">: </w:t>
      </w:r>
      <w:r w:rsidRPr="00184D39">
        <w:t xml:space="preserve">Es müssen beim </w:t>
      </w:r>
      <w:proofErr w:type="spellStart"/>
      <w:r w:rsidRPr="00184D39">
        <w:t>Ingest</w:t>
      </w:r>
      <w:proofErr w:type="spellEnd"/>
      <w:r w:rsidRPr="00184D39">
        <w:t xml:space="preserve"> zusätzlich</w:t>
      </w:r>
      <w:r w:rsidR="002E10FF">
        <w:t>e</w:t>
      </w:r>
      <w:r>
        <w:t xml:space="preserve"> Verzeichnungseinheiten angelegt werden, die einzig und alleine Dateivarianten beschreiben.</w:t>
      </w:r>
    </w:p>
    <w:p w14:paraId="43A05667" w14:textId="77777777" w:rsidR="003E3CC5" w:rsidRPr="0076251F" w:rsidRDefault="003E3CC5" w:rsidP="00C22FAB"/>
    <w:sectPr w:rsidR="003E3CC5" w:rsidRPr="0076251F" w:rsidSect="00841C7A">
      <w:footerReference w:type="default" r:id="rId18"/>
      <w:headerReference w:type="first" r:id="rId19"/>
      <w:footerReference w:type="first" r:id="rId20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Büchler Georg KOST" w:date="2020-03-16T09:21:00Z" w:initials="BG">
    <w:p w14:paraId="341E9EF2" w14:textId="77777777" w:rsidR="00D24AD9" w:rsidRDefault="00D24AD9">
      <w:pPr>
        <w:pStyle w:val="Kommentartext"/>
      </w:pPr>
      <w:r>
        <w:rPr>
          <w:rStyle w:val="Kommentarzeichen"/>
        </w:rPr>
        <w:annotationRef/>
      </w:r>
      <w:r>
        <w:t>Ich würde diesen Teil anders strukturieren:</w:t>
      </w:r>
    </w:p>
    <w:p w14:paraId="15C46CE7" w14:textId="77777777" w:rsidR="00D24AD9" w:rsidRDefault="00D24AD9" w:rsidP="00D24AD9">
      <w:pPr>
        <w:pStyle w:val="Kommentartext"/>
        <w:numPr>
          <w:ilvl w:val="0"/>
          <w:numId w:val="6"/>
        </w:numPr>
      </w:pPr>
      <w:r>
        <w:t xml:space="preserve"> Diese Dateieigenschaften sind, da es Eigenschaften-Werte-Paare sind, grundsätzlich nur im Zusammenhang mit der abliefernden Applikation maschinell auswertbar.</w:t>
      </w:r>
    </w:p>
    <w:p w14:paraId="2B929C3B" w14:textId="77777777" w:rsidR="00D24AD9" w:rsidRDefault="00D24AD9" w:rsidP="00D24AD9">
      <w:pPr>
        <w:pStyle w:val="Kommentartext"/>
        <w:numPr>
          <w:ilvl w:val="0"/>
          <w:numId w:val="6"/>
        </w:numPr>
      </w:pPr>
      <w:r>
        <w:t xml:space="preserve"> Grundsätzlich könnt</w:t>
      </w:r>
      <w:bookmarkStart w:id="5" w:name="_GoBack"/>
      <w:bookmarkEnd w:id="5"/>
      <w:r>
        <w:t xml:space="preserve">en diese Eigenschaften entweder als Erweiterung von </w:t>
      </w:r>
      <w:proofErr w:type="spellStart"/>
      <w:proofErr w:type="gramStart"/>
      <w:r>
        <w:t>isadg:secondaryDataLocator</w:t>
      </w:r>
      <w:proofErr w:type="spellEnd"/>
      <w:proofErr w:type="gramEnd"/>
      <w:r>
        <w:t xml:space="preserve"> oder im entsprechenden </w:t>
      </w:r>
      <w:proofErr w:type="spellStart"/>
      <w:r>
        <w:t>premis:object-Element</w:t>
      </w:r>
      <w:proofErr w:type="spellEnd"/>
      <w:r>
        <w:t xml:space="preserve"> untergebracht werden.</w:t>
      </w:r>
    </w:p>
    <w:p w14:paraId="328053C2" w14:textId="77777777" w:rsidR="00D24AD9" w:rsidRDefault="00D24AD9" w:rsidP="00D24AD9">
      <w:pPr>
        <w:pStyle w:val="Kommentartext"/>
        <w:numPr>
          <w:ilvl w:val="0"/>
          <w:numId w:val="6"/>
        </w:numPr>
      </w:pPr>
      <w:r>
        <w:t xml:space="preserve"> Da es sich um Freitextinformationen inhaltlicher Art handelt, gehören sie von ihrer Natur her in den </w:t>
      </w:r>
      <w:proofErr w:type="spellStart"/>
      <w:r>
        <w:t>xIsadg</w:t>
      </w:r>
      <w:proofErr w:type="spellEnd"/>
      <w:r>
        <w:t>-Bereich und nicht zu PREMIS.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8053C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C31ED" w14:textId="77777777" w:rsidR="00204B31" w:rsidRDefault="00204B31">
      <w:r>
        <w:separator/>
      </w:r>
    </w:p>
  </w:endnote>
  <w:endnote w:type="continuationSeparator" w:id="0">
    <w:p w14:paraId="446B44DD" w14:textId="77777777" w:rsidR="00204B31" w:rsidRDefault="0020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51D6F" w14:textId="77777777" w:rsidR="006A0BD2" w:rsidRPr="003E3CC5" w:rsidRDefault="006A0BD2" w:rsidP="006A0BD2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8C12E0">
      <w:rPr>
        <w:noProof/>
        <w:sz w:val="18"/>
        <w:szCs w:val="18"/>
      </w:rPr>
      <w:t>P:\KOST\Zusammenarbeit\archivische Arbeitsgruppen\AG scopeOAIS\07_Repräsentationen und Versionen\Problemstellung.docx</w:t>
    </w:r>
    <w:r w:rsidRPr="003E3CC5">
      <w:rPr>
        <w:sz w:val="18"/>
        <w:szCs w:val="18"/>
      </w:rPr>
      <w:fldChar w:fldCharType="end"/>
    </w:r>
  </w:p>
  <w:p w14:paraId="4367157F" w14:textId="77777777"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/Km/</w:t>
    </w:r>
    <w:proofErr w:type="spellStart"/>
    <w:r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362EA4">
      <w:rPr>
        <w:noProof/>
        <w:sz w:val="18"/>
        <w:szCs w:val="18"/>
      </w:rPr>
      <w:t>16.03.2020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D24AD9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D24AD9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64B091CF" w14:textId="77777777"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01FD3" w14:textId="77777777" w:rsidR="00841C7A" w:rsidRPr="003E3CC5" w:rsidRDefault="00AE5B10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8C12E0">
      <w:rPr>
        <w:noProof/>
        <w:sz w:val="18"/>
        <w:szCs w:val="18"/>
      </w:rPr>
      <w:t>P:\KOST\Zusammenarbeit\archivische Arbeitsgruppen\AG scopeOAIS\07_Repräsentationen und Versionen\Problemstellung.docx</w:t>
    </w:r>
    <w:r w:rsidRPr="003E3CC5">
      <w:rPr>
        <w:sz w:val="18"/>
        <w:szCs w:val="18"/>
      </w:rPr>
      <w:fldChar w:fldCharType="end"/>
    </w:r>
  </w:p>
  <w:p w14:paraId="6EF1B63E" w14:textId="77777777"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</w:t>
    </w:r>
    <w:r w:rsidR="003E3CC5" w:rsidRPr="003E3CC5">
      <w:rPr>
        <w:sz w:val="18"/>
        <w:szCs w:val="18"/>
      </w:rPr>
      <w:t>/</w:t>
    </w:r>
    <w:proofErr w:type="spellStart"/>
    <w:r w:rsidR="003E3CC5"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362EA4">
      <w:rPr>
        <w:noProof/>
        <w:sz w:val="18"/>
        <w:szCs w:val="18"/>
      </w:rPr>
      <w:t>16.03.2020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D24AD9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D24AD9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49E96B7F" w14:textId="77777777"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5EEBA" w14:textId="77777777" w:rsidR="00204B31" w:rsidRDefault="00204B31">
      <w:r>
        <w:separator/>
      </w:r>
    </w:p>
  </w:footnote>
  <w:footnote w:type="continuationSeparator" w:id="0">
    <w:p w14:paraId="129CD55D" w14:textId="77777777" w:rsidR="00204B31" w:rsidRDefault="00204B31">
      <w:r>
        <w:continuationSeparator/>
      </w:r>
    </w:p>
  </w:footnote>
  <w:footnote w:id="1">
    <w:p w14:paraId="24E32EBD" w14:textId="77777777" w:rsidR="0076251F" w:rsidRPr="0098617A" w:rsidRDefault="0076251F">
      <w:pPr>
        <w:pStyle w:val="Funotentext"/>
        <w:rPr>
          <w:rFonts w:cs="Arial"/>
        </w:rPr>
      </w:pPr>
      <w:r w:rsidRPr="0098617A">
        <w:rPr>
          <w:rStyle w:val="Funotenzeichen"/>
          <w:rFonts w:ascii="Arial" w:hAnsi="Arial" w:cs="Arial"/>
        </w:rPr>
        <w:footnoteRef/>
      </w:r>
      <w:r w:rsidR="0098617A">
        <w:rPr>
          <w:rFonts w:cs="Arial"/>
        </w:rPr>
        <w:t xml:space="preserve"> Die Eigenschaften-Werte-</w:t>
      </w:r>
      <w:r w:rsidRPr="0098617A">
        <w:rPr>
          <w:rFonts w:cs="Arial"/>
        </w:rPr>
        <w:t>Paare sind nur im Zusammenhang mit der abliefernden Stelle/Applikation maschinell auswertbar.</w:t>
      </w:r>
    </w:p>
  </w:footnote>
  <w:footnote w:id="2">
    <w:p w14:paraId="3A84C534" w14:textId="77777777" w:rsidR="00E202AC" w:rsidRPr="00E202AC" w:rsidRDefault="00E202A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645E0">
        <w:t xml:space="preserve"> </w:t>
      </w:r>
      <w:hyperlink r:id="rId1" w:history="1">
        <w:r w:rsidRPr="00A645E0">
          <w:rPr>
            <w:rStyle w:val="Hyperlink"/>
          </w:rPr>
          <w:t>http://www.loc.gov/standards/premis/understanding_premis_german2017.pdf</w:t>
        </w:r>
      </w:hyperlink>
      <w:r w:rsidRPr="00A645E0">
        <w:t xml:space="preserve"> Seite 8 "Der Erweiterungscontainer </w:t>
      </w:r>
      <w:proofErr w:type="spellStart"/>
      <w:r w:rsidRPr="00A645E0">
        <w:t>objectCharacteristicsExtension</w:t>
      </w:r>
      <w:proofErr w:type="spellEnd"/>
      <w:r w:rsidRPr="00A645E0">
        <w:t xml:space="preserve"> (</w:t>
      </w:r>
      <w:proofErr w:type="spellStart"/>
      <w:r w:rsidRPr="00A645E0">
        <w:t>objektMerkmaleErweiterung</w:t>
      </w:r>
      <w:proofErr w:type="spellEnd"/>
      <w:r w:rsidRPr="00A645E0">
        <w:t xml:space="preserve">) bietet einen Platz für die Verzeichnung technischer Metadaten" und </w:t>
      </w:r>
      <w:hyperlink r:id="rId2" w:history="1">
        <w:r w:rsidR="00A645E0" w:rsidRPr="00643051">
          <w:rPr>
            <w:rStyle w:val="Hyperlink"/>
          </w:rPr>
          <w:t>https://www.loc.gov/standards/premis/v2/premis-2-2.pdf</w:t>
        </w:r>
      </w:hyperlink>
      <w:r w:rsidR="00A645E0">
        <w:t xml:space="preserve"> Seite 73 </w:t>
      </w:r>
      <w:r w:rsidRPr="00A645E0">
        <w:t>"</w:t>
      </w:r>
      <w:proofErr w:type="spellStart"/>
      <w:r w:rsidRPr="00A645E0">
        <w:t>objectCharacteristicsExtension</w:t>
      </w:r>
      <w:proofErr w:type="spellEnd"/>
      <w:r w:rsidRPr="00A645E0">
        <w:t xml:space="preserve"> </w:t>
      </w:r>
      <w:proofErr w:type="spellStart"/>
      <w:r w:rsidRPr="00A645E0">
        <w:t>is</w:t>
      </w:r>
      <w:proofErr w:type="spellEnd"/>
      <w:r w:rsidRPr="00A645E0">
        <w:t xml:space="preserve"> </w:t>
      </w:r>
      <w:proofErr w:type="spellStart"/>
      <w:r w:rsidRPr="00A645E0">
        <w:t>used</w:t>
      </w:r>
      <w:proofErr w:type="spellEnd"/>
      <w:r w:rsidRPr="00A645E0">
        <w:t xml:space="preserve"> </w:t>
      </w:r>
      <w:proofErr w:type="spellStart"/>
      <w:r w:rsidRPr="00A645E0">
        <w:t>for</w:t>
      </w:r>
      <w:proofErr w:type="spellEnd"/>
      <w:r w:rsidRPr="00A645E0">
        <w:t xml:space="preserve"> additional </w:t>
      </w:r>
      <w:proofErr w:type="spellStart"/>
      <w:r w:rsidRPr="00A645E0">
        <w:t>object</w:t>
      </w:r>
      <w:proofErr w:type="spellEnd"/>
      <w:r w:rsidRPr="00A645E0">
        <w:t xml:space="preserve"> </w:t>
      </w:r>
      <w:proofErr w:type="spellStart"/>
      <w:r w:rsidRPr="00A645E0">
        <w:t>characteristics</w:t>
      </w:r>
      <w:proofErr w:type="spellEnd"/>
      <w:r w:rsidRPr="00A645E0">
        <w:t xml:space="preserve"> not </w:t>
      </w:r>
      <w:proofErr w:type="spellStart"/>
      <w:r w:rsidRPr="00A645E0">
        <w:t>covered</w:t>
      </w:r>
      <w:proofErr w:type="spellEnd"/>
      <w:r w:rsidRPr="00A645E0">
        <w:t xml:space="preserve"> </w:t>
      </w:r>
      <w:proofErr w:type="spellStart"/>
      <w:r w:rsidRPr="00A645E0">
        <w:t>by</w:t>
      </w:r>
      <w:proofErr w:type="spellEnd"/>
      <w:r w:rsidRPr="00A645E0">
        <w:t xml:space="preserve"> PREMIS, </w:t>
      </w:r>
      <w:proofErr w:type="spellStart"/>
      <w:r w:rsidRPr="00A645E0">
        <w:t>for</w:t>
      </w:r>
      <w:proofErr w:type="spellEnd"/>
      <w:r w:rsidRPr="00A645E0">
        <w:t xml:space="preserve"> </w:t>
      </w:r>
      <w:proofErr w:type="spellStart"/>
      <w:r w:rsidRPr="00A645E0">
        <w:t>instance</w:t>
      </w:r>
      <w:proofErr w:type="spellEnd"/>
      <w:r w:rsidRPr="00A645E0">
        <w:t xml:space="preserve"> </w:t>
      </w:r>
      <w:proofErr w:type="spellStart"/>
      <w:r w:rsidRPr="00A645E0">
        <w:t>format</w:t>
      </w:r>
      <w:proofErr w:type="spellEnd"/>
      <w:r w:rsidRPr="00A645E0">
        <w:t xml:space="preserve"> </w:t>
      </w:r>
      <w:proofErr w:type="spellStart"/>
      <w:r w:rsidRPr="00A645E0">
        <w:t>specific</w:t>
      </w:r>
      <w:proofErr w:type="spellEnd"/>
      <w:r w:rsidRPr="00A645E0">
        <w:t xml:space="preserve"> </w:t>
      </w:r>
      <w:proofErr w:type="spellStart"/>
      <w:r w:rsidRPr="00A645E0">
        <w:t>metadata</w:t>
      </w:r>
      <w:proofErr w:type="spellEnd"/>
      <w:r w:rsidRPr="00A645E0">
        <w:t xml:space="preserve"> </w:t>
      </w:r>
      <w:proofErr w:type="spellStart"/>
      <w:r w:rsidRPr="00A645E0">
        <w:t>that</w:t>
      </w:r>
      <w:proofErr w:type="spellEnd"/>
      <w:r w:rsidRPr="00A645E0">
        <w:t xml:space="preserve"> </w:t>
      </w:r>
      <w:proofErr w:type="spellStart"/>
      <w:r w:rsidRPr="00A645E0">
        <w:t>is</w:t>
      </w:r>
      <w:proofErr w:type="spellEnd"/>
      <w:r w:rsidRPr="00A645E0">
        <w:t xml:space="preserve"> </w:t>
      </w:r>
      <w:proofErr w:type="spellStart"/>
      <w:r w:rsidRPr="00A645E0">
        <w:t>defined</w:t>
      </w:r>
      <w:proofErr w:type="spellEnd"/>
      <w:r w:rsidRPr="00A645E0">
        <w:t xml:space="preserve"> </w:t>
      </w:r>
      <w:proofErr w:type="spellStart"/>
      <w:r w:rsidRPr="00A645E0">
        <w:t>externally</w:t>
      </w:r>
      <w:proofErr w:type="spellEnd"/>
      <w:r w:rsidRPr="00A645E0">
        <w:t xml:space="preserve">. </w:t>
      </w:r>
      <w:r w:rsidRPr="00E202AC">
        <w:rPr>
          <w:lang w:val="en-US"/>
        </w:rPr>
        <w:t>It is not a replacement for units specified in PREMIS</w:t>
      </w:r>
      <w:r>
        <w:rPr>
          <w:lang w:val="en-US"/>
        </w:rPr>
        <w:t>"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14:paraId="45C865DC" w14:textId="77777777" w:rsidTr="003E2328">
      <w:tc>
        <w:tcPr>
          <w:tcW w:w="1813" w:type="dxa"/>
          <w:tcMar>
            <w:left w:w="57" w:type="dxa"/>
            <w:right w:w="57" w:type="dxa"/>
          </w:tcMar>
        </w:tcPr>
        <w:p w14:paraId="1A19DB84" w14:textId="77777777"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14:paraId="6D0722A1" w14:textId="77777777"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14:paraId="33F88E00" w14:textId="77777777" w:rsidR="00841C7A" w:rsidRPr="006B77FD" w:rsidRDefault="00841C7A" w:rsidP="003E3CC5">
    <w:pPr>
      <w:pStyle w:val="Kopfzeile3"/>
    </w:pPr>
    <w:r w:rsidRPr="006B77FD">
      <w:t>Ein Gemeinschaftsunternehmen von Schweizer Archiven</w:t>
    </w:r>
  </w:p>
  <w:p w14:paraId="616C711C" w14:textId="77777777"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6B7"/>
    <w:multiLevelType w:val="multilevel"/>
    <w:tmpl w:val="232EDCC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EE3"/>
    <w:multiLevelType w:val="hybridMultilevel"/>
    <w:tmpl w:val="9BCEC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1A52"/>
    <w:multiLevelType w:val="hybridMultilevel"/>
    <w:tmpl w:val="E806B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3196"/>
    <w:multiLevelType w:val="hybridMultilevel"/>
    <w:tmpl w:val="03CE5D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üchler Georg KOST">
    <w15:presenceInfo w15:providerId="None" w15:userId="Büchler Georg KO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1"/>
    <w:rsid w:val="000058DD"/>
    <w:rsid w:val="0008377B"/>
    <w:rsid w:val="000B5111"/>
    <w:rsid w:val="00164F24"/>
    <w:rsid w:val="00184D39"/>
    <w:rsid w:val="00196908"/>
    <w:rsid w:val="001F5573"/>
    <w:rsid w:val="00200EB8"/>
    <w:rsid w:val="00204B31"/>
    <w:rsid w:val="00205562"/>
    <w:rsid w:val="00227E56"/>
    <w:rsid w:val="00244270"/>
    <w:rsid w:val="00283C06"/>
    <w:rsid w:val="00297EF3"/>
    <w:rsid w:val="002B311B"/>
    <w:rsid w:val="002E10FF"/>
    <w:rsid w:val="0032167F"/>
    <w:rsid w:val="003275FE"/>
    <w:rsid w:val="0034231C"/>
    <w:rsid w:val="00362EA4"/>
    <w:rsid w:val="003902B0"/>
    <w:rsid w:val="00395063"/>
    <w:rsid w:val="003B128B"/>
    <w:rsid w:val="003B1C82"/>
    <w:rsid w:val="003E2328"/>
    <w:rsid w:val="003E3CC5"/>
    <w:rsid w:val="0041166A"/>
    <w:rsid w:val="0041578F"/>
    <w:rsid w:val="00505089"/>
    <w:rsid w:val="00524EB9"/>
    <w:rsid w:val="00525D7C"/>
    <w:rsid w:val="005941DC"/>
    <w:rsid w:val="005B3403"/>
    <w:rsid w:val="005E72F2"/>
    <w:rsid w:val="006178FD"/>
    <w:rsid w:val="006578A2"/>
    <w:rsid w:val="006A0BD2"/>
    <w:rsid w:val="006B6BC8"/>
    <w:rsid w:val="006B77FD"/>
    <w:rsid w:val="00701E7C"/>
    <w:rsid w:val="00710ED2"/>
    <w:rsid w:val="00711A13"/>
    <w:rsid w:val="00724403"/>
    <w:rsid w:val="0076251F"/>
    <w:rsid w:val="007C2D3D"/>
    <w:rsid w:val="007E25CE"/>
    <w:rsid w:val="007E6797"/>
    <w:rsid w:val="00841C7A"/>
    <w:rsid w:val="008502FF"/>
    <w:rsid w:val="0086630D"/>
    <w:rsid w:val="008B25C0"/>
    <w:rsid w:val="008C12E0"/>
    <w:rsid w:val="008D36DC"/>
    <w:rsid w:val="0091504B"/>
    <w:rsid w:val="00971FC6"/>
    <w:rsid w:val="009835A8"/>
    <w:rsid w:val="0098617A"/>
    <w:rsid w:val="009C4756"/>
    <w:rsid w:val="009E1576"/>
    <w:rsid w:val="009E73AC"/>
    <w:rsid w:val="00A02068"/>
    <w:rsid w:val="00A645E0"/>
    <w:rsid w:val="00AE5B10"/>
    <w:rsid w:val="00B963E6"/>
    <w:rsid w:val="00BA2C31"/>
    <w:rsid w:val="00BC73F7"/>
    <w:rsid w:val="00C22FAB"/>
    <w:rsid w:val="00CC48A5"/>
    <w:rsid w:val="00CE3294"/>
    <w:rsid w:val="00D0047A"/>
    <w:rsid w:val="00D0570A"/>
    <w:rsid w:val="00D24AD9"/>
    <w:rsid w:val="00D91CA9"/>
    <w:rsid w:val="00DD3BE9"/>
    <w:rsid w:val="00DF75C8"/>
    <w:rsid w:val="00E202AC"/>
    <w:rsid w:val="00E35C0D"/>
    <w:rsid w:val="00E71DCC"/>
    <w:rsid w:val="00EE106F"/>
    <w:rsid w:val="00F17F41"/>
    <w:rsid w:val="00F251B1"/>
    <w:rsid w:val="00F3543F"/>
    <w:rsid w:val="00F43D05"/>
    <w:rsid w:val="00FB0C57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120AC8E7"/>
  <w15:docId w15:val="{92C45EB2-6F76-4FCD-A475-B6D12DF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251F"/>
    <w:rPr>
      <w:rFonts w:ascii="Arial" w:eastAsiaTheme="minorHAnsi" w:hAnsi="Arial" w:cs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3275FE"/>
    <w:pPr>
      <w:numPr>
        <w:ilvl w:val="1"/>
      </w:numPr>
      <w:spacing w:before="360" w:after="12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204B31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qFormat/>
    <w:rsid w:val="0024427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244270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D24AD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D24A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24AD9"/>
    <w:rPr>
      <w:rFonts w:ascii="Arial" w:eastAsiaTheme="minorHAnsi" w:hAnsi="Arial" w:cs="Calibr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24A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D24AD9"/>
    <w:rPr>
      <w:rFonts w:ascii="Arial" w:eastAsiaTheme="minorHAnsi" w:hAnsi="Arial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cid:image001.jpg@01D58371.3D53E8B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oc.gov/standards/premis/v2/premis-2-2.pdf" TargetMode="External"/><Relationship Id="rId1" Type="http://schemas.openxmlformats.org/officeDocument/2006/relationships/hyperlink" Target="http://www.loc.gov/standards/premis/understanding_premis_german2017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8030-B1D4-42F0-9751-5DF48232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899</Words>
  <Characters>7725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Büchler Georg KOST</cp:lastModifiedBy>
  <cp:revision>5</cp:revision>
  <cp:lastPrinted>1899-12-31T23:00:00Z</cp:lastPrinted>
  <dcterms:created xsi:type="dcterms:W3CDTF">2020-03-16T07:34:00Z</dcterms:created>
  <dcterms:modified xsi:type="dcterms:W3CDTF">2020-03-16T08:26:00Z</dcterms:modified>
</cp:coreProperties>
</file>