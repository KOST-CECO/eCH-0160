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32A5C" w14:textId="08063EDA" w:rsidR="00D10C56" w:rsidRPr="00624187" w:rsidRDefault="00D10C56" w:rsidP="00D10C56">
      <w:pPr>
        <w:pStyle w:val="Titel"/>
        <w:rPr>
          <w:rFonts w:cs="Arial"/>
          <w:sz w:val="32"/>
        </w:rPr>
      </w:pPr>
      <w:r w:rsidRPr="00624187">
        <w:rPr>
          <w:rFonts w:cs="Arial"/>
          <w:sz w:val="32"/>
        </w:rPr>
        <w:t xml:space="preserve">Darstellung von </w:t>
      </w:r>
      <w:r w:rsidR="00904160" w:rsidRPr="00624187">
        <w:rPr>
          <w:rFonts w:cs="Arial"/>
          <w:sz w:val="32"/>
        </w:rPr>
        <w:t>Repräsentationen und Versionen</w:t>
      </w:r>
      <w:r w:rsidRPr="00624187">
        <w:rPr>
          <w:rFonts w:cs="Arial"/>
          <w:sz w:val="32"/>
        </w:rPr>
        <w:t xml:space="preserve"> in eCH-0160</w:t>
      </w:r>
    </w:p>
    <w:p w14:paraId="291CEE1B" w14:textId="77777777" w:rsidR="00D10C56" w:rsidRPr="00624187" w:rsidRDefault="00D10C56" w:rsidP="00D10C56">
      <w:pPr>
        <w:pStyle w:val="berschrift1"/>
        <w:rPr>
          <w:rFonts w:cs="Arial"/>
        </w:rPr>
      </w:pPr>
      <w:r w:rsidRPr="00624187">
        <w:rPr>
          <w:rFonts w:cs="Arial"/>
        </w:rPr>
        <w:t>Ausgangslage</w:t>
      </w:r>
    </w:p>
    <w:p w14:paraId="55E73DC0" w14:textId="6AC9C431" w:rsidR="00D10C56" w:rsidRPr="00624187" w:rsidRDefault="00D10C56" w:rsidP="00D10C56">
      <w:pPr>
        <w:rPr>
          <w:rFonts w:cs="Arial"/>
        </w:rPr>
      </w:pPr>
      <w:r w:rsidRPr="00624187">
        <w:rPr>
          <w:rFonts w:cs="Arial"/>
        </w:rPr>
        <w:t xml:space="preserve">Bei der Entwicklung und Spezifizierung von </w:t>
      </w:r>
      <w:proofErr w:type="spellStart"/>
      <w:r w:rsidRPr="00624187">
        <w:rPr>
          <w:rFonts w:cs="Arial"/>
          <w:i/>
        </w:rPr>
        <w:t>arelda</w:t>
      </w:r>
      <w:proofErr w:type="spellEnd"/>
      <w:r w:rsidR="00084B45" w:rsidRPr="00624187">
        <w:rPr>
          <w:rFonts w:cs="Arial"/>
        </w:rPr>
        <w:t xml:space="preserve"> im Bundesarchiv</w:t>
      </w:r>
      <w:r w:rsidRPr="00624187">
        <w:rPr>
          <w:rFonts w:cs="Arial"/>
        </w:rPr>
        <w:t>, später eCH-0160 SIP Ablieferungsschnittstelle</w:t>
      </w:r>
      <w:r w:rsidR="00084B45" w:rsidRPr="00624187">
        <w:rPr>
          <w:rFonts w:cs="Arial"/>
        </w:rPr>
        <w:t>,</w:t>
      </w:r>
      <w:r w:rsidRPr="00624187">
        <w:rPr>
          <w:rFonts w:cs="Arial"/>
        </w:rPr>
        <w:t xml:space="preserve"> in den </w:t>
      </w:r>
      <w:proofErr w:type="spellStart"/>
      <w:r w:rsidR="00624187" w:rsidRPr="00624187">
        <w:rPr>
          <w:rFonts w:cs="Arial"/>
        </w:rPr>
        <w:t>Nuller</w:t>
      </w:r>
      <w:proofErr w:type="spellEnd"/>
      <w:r w:rsidRPr="00624187">
        <w:rPr>
          <w:rFonts w:cs="Arial"/>
        </w:rPr>
        <w:t xml:space="preserve"> Jahren </w:t>
      </w:r>
      <w:r w:rsidR="008F164D">
        <w:rPr>
          <w:rFonts w:cs="Arial"/>
        </w:rPr>
        <w:t xml:space="preserve">herrschte </w:t>
      </w:r>
      <w:r w:rsidR="007A6BE6">
        <w:rPr>
          <w:rFonts w:cs="Arial"/>
        </w:rPr>
        <w:t xml:space="preserve">in der Archivwelt </w:t>
      </w:r>
      <w:r w:rsidR="008F164D">
        <w:rPr>
          <w:rFonts w:cs="Arial"/>
        </w:rPr>
        <w:t>mehrheitlich die Meinung</w:t>
      </w:r>
      <w:r w:rsidRPr="00624187">
        <w:rPr>
          <w:rFonts w:cs="Arial"/>
        </w:rPr>
        <w:t>, dass in einer Digitalen Ablieferung nur abgeschlossene Dossier</w:t>
      </w:r>
      <w:r w:rsidR="00624187" w:rsidRPr="00624187">
        <w:rPr>
          <w:rFonts w:cs="Arial"/>
        </w:rPr>
        <w:t>s und mit</w:t>
      </w:r>
      <w:r w:rsidRPr="00624187">
        <w:rPr>
          <w:rFonts w:cs="Arial"/>
        </w:rPr>
        <w:t>hin abgeschloss</w:t>
      </w:r>
      <w:r w:rsidR="00624187" w:rsidRPr="00624187">
        <w:rPr>
          <w:rFonts w:cs="Arial"/>
        </w:rPr>
        <w:t>ene Dokumente vorkommen sollten.</w:t>
      </w:r>
      <w:r w:rsidRPr="00624187">
        <w:rPr>
          <w:rFonts w:cs="Arial"/>
        </w:rPr>
        <w:t xml:space="preserve"> Versionen, Varianten</w:t>
      </w:r>
      <w:r w:rsidR="00624187" w:rsidRPr="00624187">
        <w:rPr>
          <w:rFonts w:cs="Arial"/>
        </w:rPr>
        <w:t>,</w:t>
      </w:r>
      <w:r w:rsidRPr="00624187">
        <w:rPr>
          <w:rFonts w:cs="Arial"/>
        </w:rPr>
        <w:t xml:space="preserve"> Doubletten und Kopien sollten </w:t>
      </w:r>
      <w:r w:rsidR="008F2AF5" w:rsidRPr="00624187">
        <w:rPr>
          <w:rFonts w:cs="Arial"/>
        </w:rPr>
        <w:t>vor der Ablieferung von der abliefernden Stelle aus den Dossiers entfernt werden, so wie das eigentlich auch bei der Aufbereitung einer Papier</w:t>
      </w:r>
      <w:r w:rsidR="008F164D">
        <w:rPr>
          <w:rFonts w:cs="Arial"/>
        </w:rPr>
        <w:softHyphen/>
      </w:r>
      <w:r w:rsidR="008F2AF5" w:rsidRPr="00624187">
        <w:rPr>
          <w:rFonts w:cs="Arial"/>
        </w:rPr>
        <w:t>ablieferung vorgesehen war. Damit war pro Dokument (mit den entsprechenden Metadaten) ein</w:t>
      </w:r>
      <w:r w:rsidR="00624187" w:rsidRPr="00624187">
        <w:rPr>
          <w:rFonts w:cs="Arial"/>
        </w:rPr>
        <w:t>e</w:t>
      </w:r>
      <w:r w:rsidR="008F2AF5" w:rsidRPr="00624187">
        <w:rPr>
          <w:rFonts w:cs="Arial"/>
        </w:rPr>
        <w:t xml:space="preserve"> Primärdatei zu erwarten, in der das Dokument materialisiert ist.</w:t>
      </w:r>
      <w:r w:rsidR="00084B45" w:rsidRPr="00624187">
        <w:rPr>
          <w:rFonts w:cs="Arial"/>
        </w:rPr>
        <w:t xml:space="preserve"> Dass mehrere Primärdatei</w:t>
      </w:r>
      <w:r w:rsidR="00624187" w:rsidRPr="00624187">
        <w:rPr>
          <w:rFonts w:cs="Arial"/>
        </w:rPr>
        <w:t>en</w:t>
      </w:r>
      <w:r w:rsidR="00084B45" w:rsidRPr="00624187">
        <w:rPr>
          <w:rFonts w:cs="Arial"/>
        </w:rPr>
        <w:t xml:space="preserve"> ein Dokument repräsentieren</w:t>
      </w:r>
      <w:r w:rsidR="00624187" w:rsidRPr="00624187">
        <w:rPr>
          <w:rFonts w:cs="Arial"/>
        </w:rPr>
        <w:t>,</w:t>
      </w:r>
      <w:r w:rsidR="00084B45" w:rsidRPr="00624187">
        <w:rPr>
          <w:rFonts w:cs="Arial"/>
        </w:rPr>
        <w:t xml:space="preserve"> war nur für den Fall vorgesehen, dass aus technischen Gründen das Dokument nicht in einer Datei abgebildet werden konnte, z.B. </w:t>
      </w:r>
      <w:r w:rsidR="0000573F" w:rsidRPr="00624187">
        <w:rPr>
          <w:rFonts w:cs="Arial"/>
          <w:i/>
        </w:rPr>
        <w:t>S</w:t>
      </w:r>
      <w:r w:rsidR="00084B45" w:rsidRPr="00624187">
        <w:rPr>
          <w:rFonts w:cs="Arial"/>
          <w:i/>
        </w:rPr>
        <w:t>ingle Page</w:t>
      </w:r>
      <w:r w:rsidR="00084B45" w:rsidRPr="00624187">
        <w:rPr>
          <w:rFonts w:cs="Arial"/>
        </w:rPr>
        <w:t xml:space="preserve"> TIFF für mehrseitige Dokumente. Darum ist es möglich</w:t>
      </w:r>
      <w:r w:rsidR="00624187" w:rsidRPr="00624187">
        <w:rPr>
          <w:rFonts w:cs="Arial"/>
        </w:rPr>
        <w:t>,</w:t>
      </w:r>
      <w:r w:rsidR="00084B45" w:rsidRPr="00624187">
        <w:rPr>
          <w:rFonts w:cs="Arial"/>
        </w:rPr>
        <w:t xml:space="preserve"> mit einem Dokument mehrere Dateien zu verbinden. Im Beispiel wäre dann </w:t>
      </w:r>
      <w:r w:rsidR="00624187" w:rsidRPr="00624187">
        <w:rPr>
          <w:rFonts w:cs="Arial"/>
        </w:rPr>
        <w:t>die Reihenfolge der Seiten/TIFF-</w:t>
      </w:r>
      <w:r w:rsidR="00084B45" w:rsidRPr="00624187">
        <w:rPr>
          <w:rFonts w:cs="Arial"/>
        </w:rPr>
        <w:t>Dateien durch Dateinamen festgelegt worden (</w:t>
      </w:r>
      <w:proofErr w:type="gramStart"/>
      <w:r w:rsidR="00084B45" w:rsidRPr="00624187">
        <w:rPr>
          <w:rFonts w:cs="Arial"/>
        </w:rPr>
        <w:t>1..</w:t>
      </w:r>
      <w:proofErr w:type="gramEnd"/>
      <w:r w:rsidR="00084B45" w:rsidRPr="00624187">
        <w:rPr>
          <w:rFonts w:cs="Arial"/>
        </w:rPr>
        <w:t xml:space="preserve">, 2.., 3..TIFF) </w:t>
      </w:r>
      <w:r w:rsidR="00624187" w:rsidRPr="00624187">
        <w:rPr>
          <w:rFonts w:cs="Arial"/>
        </w:rPr>
        <w:t xml:space="preserve">– auch </w:t>
      </w:r>
      <w:r w:rsidR="00084B45" w:rsidRPr="00624187">
        <w:rPr>
          <w:rFonts w:cs="Arial"/>
        </w:rPr>
        <w:t>schon sehr unschön!</w:t>
      </w:r>
    </w:p>
    <w:p w14:paraId="2338D494" w14:textId="77777777" w:rsidR="00462C57" w:rsidRPr="00624187" w:rsidRDefault="00462C57" w:rsidP="00D10C56">
      <w:pPr>
        <w:rPr>
          <w:rFonts w:cs="Arial"/>
        </w:rPr>
      </w:pPr>
    </w:p>
    <w:p w14:paraId="564005D6" w14:textId="77777777" w:rsidR="00462C57" w:rsidRPr="00624187" w:rsidRDefault="00462C57" w:rsidP="00D10C56">
      <w:pPr>
        <w:rPr>
          <w:rFonts w:cs="Arial"/>
        </w:rPr>
      </w:pPr>
      <w:r w:rsidRPr="00624187">
        <w:rPr>
          <w:rFonts w:cs="Arial"/>
        </w:rPr>
        <w:t>In diesem Paradigma waren Erhaltungsmassnahme</w:t>
      </w:r>
      <w:r w:rsidR="00624187" w:rsidRPr="00624187">
        <w:rPr>
          <w:rFonts w:cs="Arial"/>
        </w:rPr>
        <w:t>n</w:t>
      </w:r>
      <w:r w:rsidRPr="00624187">
        <w:rPr>
          <w:rFonts w:cs="Arial"/>
        </w:rPr>
        <w:t>, d.h. Formatkonvertierungen</w:t>
      </w:r>
      <w:r w:rsidR="00624187" w:rsidRPr="00624187">
        <w:rPr>
          <w:rFonts w:cs="Arial"/>
        </w:rPr>
        <w:t>,</w:t>
      </w:r>
      <w:r w:rsidRPr="00624187">
        <w:rPr>
          <w:rFonts w:cs="Arial"/>
        </w:rPr>
        <w:t xml:space="preserve"> vollständig Teil des Ingest-Prozesses und weitere</w:t>
      </w:r>
      <w:r w:rsidR="00624187" w:rsidRPr="00624187">
        <w:rPr>
          <w:rFonts w:cs="Arial"/>
        </w:rPr>
        <w:t>r</w:t>
      </w:r>
      <w:r w:rsidRPr="00624187">
        <w:rPr>
          <w:rFonts w:cs="Arial"/>
        </w:rPr>
        <w:t xml:space="preserve"> Preservation</w:t>
      </w:r>
      <w:r w:rsidR="00624187" w:rsidRPr="00624187">
        <w:rPr>
          <w:rFonts w:cs="Arial"/>
        </w:rPr>
        <w:t>-</w:t>
      </w:r>
      <w:r w:rsidRPr="00624187">
        <w:rPr>
          <w:rFonts w:cs="Arial"/>
        </w:rPr>
        <w:t>Prozesse im Archiv. Erst dabei würden unterschiedliche Repräsentationen des gleichen Dokuments entsteh</w:t>
      </w:r>
      <w:r w:rsidR="00624187" w:rsidRPr="00624187">
        <w:rPr>
          <w:rFonts w:cs="Arial"/>
        </w:rPr>
        <w:t>en (z.B. Konvertierung von Word-Primärdateien in PDF-</w:t>
      </w:r>
      <w:r w:rsidRPr="00624187">
        <w:rPr>
          <w:rFonts w:cs="Arial"/>
        </w:rPr>
        <w:t>Dateien). Dies</w:t>
      </w:r>
      <w:r w:rsidR="00624187" w:rsidRPr="00624187">
        <w:rPr>
          <w:rFonts w:cs="Arial"/>
        </w:rPr>
        <w:t>e</w:t>
      </w:r>
      <w:r w:rsidRPr="00624187">
        <w:rPr>
          <w:rFonts w:cs="Arial"/>
        </w:rPr>
        <w:t xml:space="preserve"> Prozesse können dann auf A</w:t>
      </w:r>
      <w:r w:rsidR="00BA2066" w:rsidRPr="00624187">
        <w:rPr>
          <w:rFonts w:cs="Arial"/>
        </w:rPr>
        <w:t>r</w:t>
      </w:r>
      <w:r w:rsidRPr="00624187">
        <w:rPr>
          <w:rFonts w:cs="Arial"/>
        </w:rPr>
        <w:t>chiv</w:t>
      </w:r>
      <w:r w:rsidR="00BA2066" w:rsidRPr="00624187">
        <w:rPr>
          <w:rFonts w:cs="Arial"/>
        </w:rPr>
        <w:t>s</w:t>
      </w:r>
      <w:r w:rsidRPr="00624187">
        <w:rPr>
          <w:rFonts w:cs="Arial"/>
        </w:rPr>
        <w:t>eite korrekt in PREMIS oder LMER</w:t>
      </w:r>
      <w:r w:rsidR="00BA2066" w:rsidRPr="00624187">
        <w:rPr>
          <w:rStyle w:val="Funotenzeichen"/>
          <w:rFonts w:ascii="Arial" w:hAnsi="Arial" w:cs="Arial"/>
        </w:rPr>
        <w:footnoteReference w:id="1"/>
      </w:r>
      <w:r w:rsidRPr="00624187">
        <w:rPr>
          <w:rFonts w:cs="Arial"/>
        </w:rPr>
        <w:t xml:space="preserve"> festgehalten werden.</w:t>
      </w:r>
    </w:p>
    <w:p w14:paraId="712CB4F0" w14:textId="77777777" w:rsidR="00BA2066" w:rsidRPr="00624187" w:rsidRDefault="00BA2066" w:rsidP="00D10C56">
      <w:pPr>
        <w:rPr>
          <w:rFonts w:cs="Arial"/>
        </w:rPr>
      </w:pPr>
    </w:p>
    <w:p w14:paraId="5B263EFE" w14:textId="5A945BBE" w:rsidR="00BA2066" w:rsidRPr="00624187" w:rsidRDefault="00510FB1" w:rsidP="00D10C56">
      <w:pPr>
        <w:rPr>
          <w:rFonts w:cs="Arial"/>
        </w:rPr>
      </w:pPr>
      <w:r>
        <w:rPr>
          <w:rFonts w:cs="Arial"/>
        </w:rPr>
        <w:t>Ein Paradigmen</w:t>
      </w:r>
      <w:r w:rsidR="00624187">
        <w:rPr>
          <w:rFonts w:cs="Arial"/>
        </w:rPr>
        <w:t>w</w:t>
      </w:r>
      <w:r w:rsidR="00BA2066" w:rsidRPr="00624187">
        <w:rPr>
          <w:rFonts w:cs="Arial"/>
        </w:rPr>
        <w:t>echsel bei den Herstellern von Dokumentverwaltungssystemen und in den Archiven hat dann die Situation verändert. Die Hersteller von Dokumentverwaltungssystemen wollten den Dokumentabschluss mit der Konvertierung in ein unveränderbares Format finalisieren (damals dachte man</w:t>
      </w:r>
      <w:r w:rsidR="00624187">
        <w:rPr>
          <w:rFonts w:cs="Arial"/>
        </w:rPr>
        <w:t>,</w:t>
      </w:r>
      <w:r w:rsidR="00BA2066" w:rsidRPr="00624187">
        <w:rPr>
          <w:rFonts w:cs="Arial"/>
        </w:rPr>
        <w:t xml:space="preserve"> PDF sei das). Die Archive hingegen wollten, da nur eine Primärdatei pro Dokument vorgesehen war, dass diese Primärdatei in einem archivtauglichen Format abgeliefert würde, möglichst </w:t>
      </w:r>
      <w:r w:rsidR="00D7095D" w:rsidRPr="00624187">
        <w:rPr>
          <w:rFonts w:cs="Arial"/>
        </w:rPr>
        <w:t xml:space="preserve">zeitnahe </w:t>
      </w:r>
      <w:r w:rsidR="00BA2066" w:rsidRPr="00624187">
        <w:rPr>
          <w:rFonts w:cs="Arial"/>
        </w:rPr>
        <w:t>noch kontrolliert vom ursprüngliche Besitzer des Dokuments. Das war gewährleistet, wenn der Dokumentbesitzer beim Dokumentabschluss (zum Verschicken oder Drucken) das Dokument gezwunge</w:t>
      </w:r>
      <w:r w:rsidR="00D7095D" w:rsidRPr="00624187">
        <w:rPr>
          <w:rFonts w:cs="Arial"/>
        </w:rPr>
        <w:t>nermassen in PDF konvertieren mü</w:t>
      </w:r>
      <w:r w:rsidR="00BA2066" w:rsidRPr="00624187">
        <w:rPr>
          <w:rFonts w:cs="Arial"/>
        </w:rPr>
        <w:t>sst</w:t>
      </w:r>
      <w:r w:rsidR="00D7095D" w:rsidRPr="00624187">
        <w:rPr>
          <w:rFonts w:cs="Arial"/>
        </w:rPr>
        <w:t>e</w:t>
      </w:r>
      <w:r w:rsidR="00BA2066" w:rsidRPr="00624187">
        <w:rPr>
          <w:rFonts w:cs="Arial"/>
        </w:rPr>
        <w:t xml:space="preserve">. </w:t>
      </w:r>
      <w:r w:rsidR="00D7095D" w:rsidRPr="00624187">
        <w:rPr>
          <w:rFonts w:cs="Arial"/>
        </w:rPr>
        <w:t>Für die Archive war ein weiterer Hintergedanke, dass sich eine Konvertierung später im Archiv als schwierig herausstellen könnte und weil man ja nur eine Primärdatei archivieren wollte, wäre auch eine gute Kontrolle dieses entstehungsfernen Konvertierungsprozesses zwingend notwendig.</w:t>
      </w:r>
    </w:p>
    <w:p w14:paraId="654B6E03" w14:textId="77777777" w:rsidR="00D7095D" w:rsidRPr="00624187" w:rsidRDefault="00D7095D" w:rsidP="00D10C56">
      <w:pPr>
        <w:rPr>
          <w:rFonts w:cs="Arial"/>
        </w:rPr>
      </w:pPr>
    </w:p>
    <w:p w14:paraId="19C85DD5" w14:textId="1454EA0B" w:rsidR="00D7095D" w:rsidRPr="00624187" w:rsidRDefault="003631F1" w:rsidP="00D10C56">
      <w:pPr>
        <w:rPr>
          <w:rFonts w:cs="Arial"/>
        </w:rPr>
      </w:pPr>
      <w:r w:rsidRPr="00624187">
        <w:rPr>
          <w:rFonts w:cs="Arial"/>
        </w:rPr>
        <w:t>In der Folge wurde aufgrund technischer Innovationen die Konvertierung in PDF für die Hersteller von Dokumentverwaltungssystemen im</w:t>
      </w:r>
      <w:r w:rsidR="00624187">
        <w:rPr>
          <w:rFonts w:cs="Arial"/>
        </w:rPr>
        <w:t>mer unwichtiger, die Compliance-</w:t>
      </w:r>
      <w:r w:rsidRPr="00624187">
        <w:rPr>
          <w:rFonts w:cs="Arial"/>
        </w:rPr>
        <w:t>Sicherheit kann heute auch mit anderen Mitteln auch über längere Zeit sichergestellt werden.</w:t>
      </w:r>
      <w:r w:rsidR="005A5AD2" w:rsidRPr="00624187">
        <w:rPr>
          <w:rFonts w:cs="Arial"/>
        </w:rPr>
        <w:t xml:space="preserve"> Die Konvertierung in PDF wird heute von Dokumentverwaltungssystemen nicht mehr </w:t>
      </w:r>
      <w:r w:rsidR="00624187">
        <w:rPr>
          <w:rFonts w:cs="Arial"/>
        </w:rPr>
        <w:t>z</w:t>
      </w:r>
      <w:r w:rsidR="005A5AD2" w:rsidRPr="00624187">
        <w:rPr>
          <w:rFonts w:cs="Arial"/>
        </w:rPr>
        <w:t>eitnahe und im Prinzip nur noch für die Archive du</w:t>
      </w:r>
      <w:r w:rsidR="00624187">
        <w:rPr>
          <w:rFonts w:cs="Arial"/>
        </w:rPr>
        <w:t>rchgeführt. Weil bei dieser PDF-</w:t>
      </w:r>
      <w:r w:rsidR="005A5AD2" w:rsidRPr="00624187">
        <w:rPr>
          <w:rFonts w:cs="Arial"/>
        </w:rPr>
        <w:t>Konvertierung keine manuelle Kontrolle mehr stattfinde</w:t>
      </w:r>
      <w:r w:rsidR="00624187">
        <w:rPr>
          <w:rFonts w:cs="Arial"/>
        </w:rPr>
        <w:t>t,</w:t>
      </w:r>
      <w:r w:rsidR="005A5AD2" w:rsidRPr="00624187">
        <w:rPr>
          <w:rFonts w:cs="Arial"/>
        </w:rPr>
        <w:t xml:space="preserve"> sondern ein mehr od</w:t>
      </w:r>
      <w:r w:rsidR="00624187">
        <w:rPr>
          <w:rFonts w:cs="Arial"/>
        </w:rPr>
        <w:t>er weniger kontrollierter Batchp</w:t>
      </w:r>
      <w:r w:rsidR="005A5AD2" w:rsidRPr="00624187">
        <w:rPr>
          <w:rFonts w:cs="Arial"/>
        </w:rPr>
        <w:t xml:space="preserve">rozess die PDFs erzeugt, sind die Archive </w:t>
      </w:r>
      <w:r w:rsidR="005A5AD2" w:rsidRPr="00624187">
        <w:rPr>
          <w:rFonts w:cs="Arial"/>
        </w:rPr>
        <w:lastRenderedPageBreak/>
        <w:t>inzwischen dazu übergegangen</w:t>
      </w:r>
      <w:r w:rsidR="00624187">
        <w:rPr>
          <w:rFonts w:cs="Arial"/>
        </w:rPr>
        <w:t>,</w:t>
      </w:r>
      <w:r w:rsidR="005A5AD2" w:rsidRPr="00624187">
        <w:rPr>
          <w:rFonts w:cs="Arial"/>
        </w:rPr>
        <w:t xml:space="preserve"> auch die ursprünglichen Office</w:t>
      </w:r>
      <w:r w:rsidR="00EE3769">
        <w:rPr>
          <w:rFonts w:cs="Arial"/>
        </w:rPr>
        <w:t>-</w:t>
      </w:r>
      <w:r w:rsidR="005A5AD2" w:rsidRPr="00624187">
        <w:rPr>
          <w:rFonts w:cs="Arial"/>
        </w:rPr>
        <w:t>Dokumente übernehmen zu wollen. Und wenn man schon die ursprünglichen Dokumente übernimmt, warum nicht gleich auch die Versionen zu diesen Dokumenten als Office</w:t>
      </w:r>
      <w:r w:rsidR="00624187">
        <w:rPr>
          <w:rFonts w:cs="Arial"/>
        </w:rPr>
        <w:t>-</w:t>
      </w:r>
      <w:r w:rsidR="005A5AD2" w:rsidRPr="00624187">
        <w:rPr>
          <w:rFonts w:cs="Arial"/>
        </w:rPr>
        <w:t xml:space="preserve">Dateien? </w:t>
      </w:r>
    </w:p>
    <w:p w14:paraId="36C467B5" w14:textId="77777777" w:rsidR="00E80DB6" w:rsidRPr="00624187" w:rsidRDefault="00E80DB6" w:rsidP="00D10C56">
      <w:pPr>
        <w:rPr>
          <w:rFonts w:cs="Arial"/>
        </w:rPr>
      </w:pPr>
    </w:p>
    <w:p w14:paraId="27CB4E7E" w14:textId="77777777" w:rsidR="005A5AD2" w:rsidRPr="00624187" w:rsidRDefault="005A5AD2" w:rsidP="00D10C56">
      <w:pPr>
        <w:rPr>
          <w:rFonts w:cs="Arial"/>
        </w:rPr>
      </w:pPr>
      <w:r w:rsidRPr="00624187">
        <w:rPr>
          <w:rFonts w:cs="Arial"/>
        </w:rPr>
        <w:t>Damit ist eigentlich der ganze Prozess der Erhaltung durch Formatkonvertierung vom Ingest</w:t>
      </w:r>
      <w:r w:rsidR="00A941A8" w:rsidRPr="00624187">
        <w:rPr>
          <w:rFonts w:cs="Arial"/>
        </w:rPr>
        <w:t xml:space="preserve"> und Archivsystem</w:t>
      </w:r>
      <w:r w:rsidRPr="00624187">
        <w:rPr>
          <w:rFonts w:cs="Arial"/>
        </w:rPr>
        <w:t xml:space="preserve"> ins Dokumentverwaltungssystemen</w:t>
      </w:r>
      <w:r w:rsidR="00DA66A0" w:rsidRPr="00624187">
        <w:rPr>
          <w:rFonts w:cs="Arial"/>
        </w:rPr>
        <w:t xml:space="preserve"> gerutscht. Bei</w:t>
      </w:r>
      <w:r w:rsidR="001714F3">
        <w:rPr>
          <w:rFonts w:cs="Arial"/>
        </w:rPr>
        <w:t xml:space="preserve"> eine</w:t>
      </w:r>
      <w:r w:rsidR="00DA66A0" w:rsidRPr="00624187">
        <w:rPr>
          <w:rFonts w:cs="Arial"/>
        </w:rPr>
        <w:t xml:space="preserve">m </w:t>
      </w:r>
      <w:r w:rsidR="001714F3">
        <w:rPr>
          <w:rFonts w:cs="Arial"/>
        </w:rPr>
        <w:t xml:space="preserve">Ingest </w:t>
      </w:r>
      <w:r w:rsidR="00E80DB6" w:rsidRPr="00624187">
        <w:rPr>
          <w:rFonts w:cs="Arial"/>
        </w:rPr>
        <w:t xml:space="preserve">aus einem solchen System </w:t>
      </w:r>
      <w:r w:rsidR="00DA66A0" w:rsidRPr="00624187">
        <w:rPr>
          <w:rFonts w:cs="Arial"/>
        </w:rPr>
        <w:t xml:space="preserve">via eCH-0160 SIP müsste diese Information, wie die verschiedenen Primärdateien zu einem Dokument </w:t>
      </w:r>
      <w:r w:rsidR="001714F3">
        <w:rPr>
          <w:rFonts w:cs="Arial"/>
        </w:rPr>
        <w:t xml:space="preserve">miteinander </w:t>
      </w:r>
      <w:r w:rsidR="00DA66A0" w:rsidRPr="00624187">
        <w:rPr>
          <w:rFonts w:cs="Arial"/>
        </w:rPr>
        <w:t>in Zusammenhang stehen</w:t>
      </w:r>
      <w:r w:rsidR="00E80DB6" w:rsidRPr="00624187">
        <w:rPr>
          <w:rFonts w:cs="Arial"/>
        </w:rPr>
        <w:t>,</w:t>
      </w:r>
      <w:r w:rsidR="00DA66A0" w:rsidRPr="00624187">
        <w:rPr>
          <w:rFonts w:cs="Arial"/>
        </w:rPr>
        <w:t xml:space="preserve"> ebenfalls mitgeliefert werden.</w:t>
      </w:r>
      <w:r w:rsidR="00E80DB6" w:rsidRPr="00624187">
        <w:rPr>
          <w:rFonts w:cs="Arial"/>
        </w:rPr>
        <w:t xml:space="preserve"> Dafür bietet eCH-0160 nur ein Element "Eigenschaften" zur Datei an. "Eigenschaften" kann zwar als </w:t>
      </w:r>
      <w:r w:rsidR="00E80DB6" w:rsidRPr="00624187">
        <w:rPr>
          <w:rFonts w:cs="Arial"/>
          <w:i/>
        </w:rPr>
        <w:t>Key</w:t>
      </w:r>
      <w:r w:rsidR="001714F3">
        <w:rPr>
          <w:rFonts w:cs="Arial"/>
          <w:i/>
        </w:rPr>
        <w:t>-</w:t>
      </w:r>
      <w:r w:rsidR="00E80DB6" w:rsidRPr="00624187">
        <w:rPr>
          <w:rFonts w:cs="Arial"/>
          <w:i/>
        </w:rPr>
        <w:t>Value</w:t>
      </w:r>
      <w:r w:rsidR="001714F3">
        <w:rPr>
          <w:rFonts w:cs="Arial"/>
        </w:rPr>
        <w:t>-</w:t>
      </w:r>
      <w:r w:rsidR="00E80DB6" w:rsidRPr="00624187">
        <w:rPr>
          <w:rFonts w:cs="Arial"/>
        </w:rPr>
        <w:t>Paar</w:t>
      </w:r>
      <w:r w:rsidR="001714F3">
        <w:rPr>
          <w:rFonts w:cs="Arial"/>
        </w:rPr>
        <w:t>-</w:t>
      </w:r>
      <w:r w:rsidR="00E80DB6" w:rsidRPr="00624187">
        <w:rPr>
          <w:rFonts w:cs="Arial"/>
        </w:rPr>
        <w:t>Element strukturiert sein, es gibt aber keine Vorgabe für diese Strukturierung</w:t>
      </w:r>
      <w:r w:rsidR="001714F3">
        <w:rPr>
          <w:rFonts w:cs="Arial"/>
        </w:rPr>
        <w:t>. So</w:t>
      </w:r>
      <w:r w:rsidR="00E80DB6" w:rsidRPr="00624187">
        <w:rPr>
          <w:rFonts w:cs="Arial"/>
        </w:rPr>
        <w:t xml:space="preserve"> bleibt sie gezwungenermassen </w:t>
      </w:r>
      <w:r w:rsidR="001714F3">
        <w:rPr>
          <w:rFonts w:cs="Arial"/>
        </w:rPr>
        <w:t>a</w:t>
      </w:r>
      <w:r w:rsidR="00E80DB6" w:rsidRPr="00624187">
        <w:rPr>
          <w:rFonts w:cs="Arial"/>
        </w:rPr>
        <w:t>pplikationsabhängig und kann maschinell nur in Zusammenhang mit der Entstehungsapplikation ausgewertet werden.</w:t>
      </w:r>
    </w:p>
    <w:p w14:paraId="3D8EF30B" w14:textId="77777777" w:rsidR="00C377B7" w:rsidRPr="00624187" w:rsidRDefault="00C377B7" w:rsidP="00C377B7">
      <w:pPr>
        <w:pStyle w:val="berschrift1"/>
        <w:rPr>
          <w:rFonts w:cs="Arial"/>
        </w:rPr>
      </w:pPr>
      <w:r w:rsidRPr="00624187">
        <w:rPr>
          <w:rFonts w:cs="Arial"/>
        </w:rPr>
        <w:t>Problemstellung</w:t>
      </w:r>
    </w:p>
    <w:p w14:paraId="300EBA79" w14:textId="77777777" w:rsidR="00C377B7" w:rsidRPr="00624187" w:rsidRDefault="001714F3" w:rsidP="00E17596">
      <w:pPr>
        <w:spacing w:after="120"/>
        <w:rPr>
          <w:rFonts w:cs="Arial"/>
        </w:rPr>
      </w:pPr>
      <w:r>
        <w:rPr>
          <w:rFonts w:cs="Arial"/>
        </w:rPr>
        <w:t>Ein</w:t>
      </w:r>
      <w:r w:rsidR="00C377B7" w:rsidRPr="00624187">
        <w:rPr>
          <w:rFonts w:cs="Arial"/>
        </w:rPr>
        <w:t xml:space="preserve"> Dokument kann in eCH-0160 mit mehreren Primärdateien verbunden sein: </w:t>
      </w:r>
    </w:p>
    <w:p w14:paraId="401486C1" w14:textId="77777777" w:rsidR="00C377B7" w:rsidRPr="00624187" w:rsidRDefault="00C377B7" w:rsidP="00E17596">
      <w:pPr>
        <w:spacing w:after="120"/>
        <w:rPr>
          <w:rFonts w:cs="Arial"/>
        </w:rPr>
      </w:pPr>
      <w:r w:rsidRPr="00624187">
        <w:rPr>
          <w:rFonts w:cs="Arial"/>
        </w:rPr>
        <w:t>Folgende Fälle können wir in nicht vollständiger Annäherung unterscheiden:</w:t>
      </w:r>
    </w:p>
    <w:p w14:paraId="6E8268EF" w14:textId="77777777" w:rsidR="00764377" w:rsidRPr="00624187" w:rsidRDefault="0000573F" w:rsidP="00E17596">
      <w:pPr>
        <w:pStyle w:val="Listenabsatz"/>
        <w:numPr>
          <w:ilvl w:val="0"/>
          <w:numId w:val="5"/>
        </w:numPr>
        <w:spacing w:after="120"/>
        <w:contextualSpacing w:val="0"/>
        <w:rPr>
          <w:rFonts w:cs="Arial"/>
        </w:rPr>
      </w:pPr>
      <w:r w:rsidRPr="00624187">
        <w:rPr>
          <w:rFonts w:cs="Arial"/>
        </w:rPr>
        <w:t>Ein Dokument besteht aus technischen Gründen aus mehreren einz</w:t>
      </w:r>
      <w:r w:rsidR="00764377" w:rsidRPr="00624187">
        <w:rPr>
          <w:rFonts w:cs="Arial"/>
        </w:rPr>
        <w:t>elnen Primärdateien.</w:t>
      </w:r>
      <w:r w:rsidRPr="00624187">
        <w:rPr>
          <w:rFonts w:cs="Arial"/>
        </w:rPr>
        <w:br/>
      </w:r>
      <w:r w:rsidRPr="00624187">
        <w:rPr>
          <w:rFonts w:cs="Arial"/>
          <w:u w:val="single"/>
        </w:rPr>
        <w:t>Bsp.</w:t>
      </w:r>
      <w:r w:rsidRPr="00624187">
        <w:rPr>
          <w:rFonts w:cs="Arial"/>
        </w:rPr>
        <w:t xml:space="preserve"> </w:t>
      </w:r>
      <w:r w:rsidR="001714F3">
        <w:rPr>
          <w:rFonts w:cs="Arial"/>
        </w:rPr>
        <w:t>J</w:t>
      </w:r>
      <w:r w:rsidRPr="00624187">
        <w:rPr>
          <w:rFonts w:cs="Arial"/>
        </w:rPr>
        <w:t xml:space="preserve">ede Seite wird in einem </w:t>
      </w:r>
      <w:r w:rsidRPr="00624187">
        <w:rPr>
          <w:rFonts w:cs="Arial"/>
          <w:i/>
        </w:rPr>
        <w:t>Single Page</w:t>
      </w:r>
      <w:r w:rsidRPr="00624187">
        <w:rPr>
          <w:rFonts w:cs="Arial"/>
        </w:rPr>
        <w:t xml:space="preserve"> TIFF abgebildet, ein Video besteht aus Gründen einer maximalen Dateigrösse aus mehreren Einzeldateien (DVD mit VOB Dateien).</w:t>
      </w:r>
    </w:p>
    <w:p w14:paraId="1C009C53" w14:textId="77777777" w:rsidR="0000573F" w:rsidRPr="00624187" w:rsidRDefault="0000573F" w:rsidP="00E17596">
      <w:pPr>
        <w:pStyle w:val="Listenabsatz"/>
        <w:numPr>
          <w:ilvl w:val="0"/>
          <w:numId w:val="5"/>
        </w:numPr>
        <w:spacing w:after="120"/>
        <w:contextualSpacing w:val="0"/>
        <w:rPr>
          <w:rFonts w:cs="Arial"/>
        </w:rPr>
      </w:pPr>
      <w:r w:rsidRPr="00624187">
        <w:rPr>
          <w:rFonts w:cs="Arial"/>
        </w:rPr>
        <w:t>Mehrere Primärdateien bilden einen jeweils unterschiedl</w:t>
      </w:r>
      <w:r w:rsidR="00764377" w:rsidRPr="00624187">
        <w:rPr>
          <w:rFonts w:cs="Arial"/>
        </w:rPr>
        <w:t>ichen Aspekt eines Dokuments ab.</w:t>
      </w:r>
      <w:r w:rsidR="00764377" w:rsidRPr="00624187">
        <w:rPr>
          <w:rFonts w:cs="Arial"/>
        </w:rPr>
        <w:br/>
      </w:r>
      <w:r w:rsidR="00764377" w:rsidRPr="00624187">
        <w:rPr>
          <w:rFonts w:cs="Arial"/>
          <w:u w:val="single"/>
        </w:rPr>
        <w:t>Bsp.</w:t>
      </w:r>
      <w:r w:rsidR="00764377" w:rsidRPr="00624187">
        <w:rPr>
          <w:rFonts w:cs="Arial"/>
        </w:rPr>
        <w:t xml:space="preserve"> Postkarte Vorde</w:t>
      </w:r>
      <w:r w:rsidR="001714F3">
        <w:rPr>
          <w:rFonts w:cs="Arial"/>
        </w:rPr>
        <w:t xml:space="preserve">rseite–Rückseite, Plan INTERLIS-Datei und </w:t>
      </w:r>
      <w:proofErr w:type="spellStart"/>
      <w:r w:rsidR="001714F3">
        <w:rPr>
          <w:rFonts w:cs="Arial"/>
        </w:rPr>
        <w:t>Geo</w:t>
      </w:r>
      <w:r w:rsidR="00764377" w:rsidRPr="00624187">
        <w:rPr>
          <w:rFonts w:cs="Arial"/>
        </w:rPr>
        <w:t>TIFF</w:t>
      </w:r>
      <w:proofErr w:type="spellEnd"/>
    </w:p>
    <w:p w14:paraId="5E79ED99" w14:textId="77777777" w:rsidR="004F68C0" w:rsidRPr="00624187" w:rsidRDefault="00764377" w:rsidP="00E17596">
      <w:pPr>
        <w:pStyle w:val="Listenabsatz"/>
        <w:numPr>
          <w:ilvl w:val="0"/>
          <w:numId w:val="5"/>
        </w:numPr>
        <w:spacing w:after="120"/>
        <w:contextualSpacing w:val="0"/>
        <w:rPr>
          <w:rFonts w:cs="Arial"/>
        </w:rPr>
      </w:pPr>
      <w:r w:rsidRPr="00624187">
        <w:rPr>
          <w:rFonts w:cs="Arial"/>
        </w:rPr>
        <w:t>Repräsen</w:t>
      </w:r>
      <w:r w:rsidR="001714F3">
        <w:rPr>
          <w:rFonts w:cs="Arial"/>
        </w:rPr>
        <w:t>tationen einer Ursprungsdatei: E</w:t>
      </w:r>
      <w:r w:rsidRPr="00624187">
        <w:rPr>
          <w:rFonts w:cs="Arial"/>
        </w:rPr>
        <w:t>s gibt eine ursprüngliche Primärdatei und ein</w:t>
      </w:r>
      <w:r w:rsidR="001714F3">
        <w:rPr>
          <w:rFonts w:cs="Arial"/>
        </w:rPr>
        <w:t>e</w:t>
      </w:r>
      <w:r w:rsidRPr="00624187">
        <w:rPr>
          <w:rFonts w:cs="Arial"/>
        </w:rPr>
        <w:t xml:space="preserve"> oder mehrere davon abgeleitete Repräsentationen, die wiederum abgeleitet sein können.</w:t>
      </w:r>
      <w:r w:rsidRPr="00624187">
        <w:rPr>
          <w:rFonts w:cs="Arial"/>
        </w:rPr>
        <w:br/>
      </w:r>
      <w:r w:rsidRPr="00624187">
        <w:rPr>
          <w:rFonts w:cs="Arial"/>
          <w:u w:val="single"/>
        </w:rPr>
        <w:t>Bsp.</w:t>
      </w:r>
      <w:r w:rsidR="001714F3">
        <w:rPr>
          <w:rFonts w:cs="Arial"/>
        </w:rPr>
        <w:t xml:space="preserve"> Das gleiche Dokument: DOCX-</w:t>
      </w:r>
      <w:r w:rsidRPr="00624187">
        <w:rPr>
          <w:rFonts w:cs="Arial"/>
        </w:rPr>
        <w:t>Datei konvertiert in PDF und anschliessend PDF konvertiert in PDF/A, parallel dazu DOCX</w:t>
      </w:r>
      <w:r w:rsidR="001714F3">
        <w:rPr>
          <w:rFonts w:cs="Arial"/>
        </w:rPr>
        <w:t>-</w:t>
      </w:r>
      <w:r w:rsidRPr="00624187">
        <w:rPr>
          <w:rFonts w:cs="Arial"/>
        </w:rPr>
        <w:t>Datei konvertiert in PDF/A und weiter PDF konvertiert in PDF/A-2u</w:t>
      </w:r>
      <w:r w:rsidR="001714F3">
        <w:rPr>
          <w:rFonts w:cs="Arial"/>
        </w:rPr>
        <w:t>.</w:t>
      </w:r>
    </w:p>
    <w:p w14:paraId="069CF16F" w14:textId="77777777" w:rsidR="004F68C0" w:rsidRPr="00624187" w:rsidRDefault="00764377" w:rsidP="00E17596">
      <w:pPr>
        <w:pStyle w:val="Listenabsatz"/>
        <w:numPr>
          <w:ilvl w:val="0"/>
          <w:numId w:val="5"/>
        </w:numPr>
        <w:spacing w:after="120"/>
        <w:contextualSpacing w:val="0"/>
        <w:rPr>
          <w:rFonts w:cs="Arial"/>
        </w:rPr>
      </w:pPr>
      <w:r w:rsidRPr="00624187">
        <w:rPr>
          <w:rFonts w:cs="Arial"/>
        </w:rPr>
        <w:t xml:space="preserve">Repräsentationen eines Objekts/Dokuments in mehreren Primärdateien: </w:t>
      </w:r>
      <w:r w:rsidR="0075164E" w:rsidRPr="00624187">
        <w:rPr>
          <w:rFonts w:cs="Arial"/>
        </w:rPr>
        <w:t>Vom</w:t>
      </w:r>
      <w:r w:rsidRPr="00624187">
        <w:rPr>
          <w:rFonts w:cs="Arial"/>
        </w:rPr>
        <w:t xml:space="preserve"> gleichen analogen Objekt werden auf unterschiedlichem Weg digitale Repräsentationen erstellt, es gibt keine ursprüngliche Primärdatei.</w:t>
      </w:r>
      <w:r w:rsidRPr="00624187">
        <w:rPr>
          <w:rFonts w:cs="Arial"/>
        </w:rPr>
        <w:br/>
      </w:r>
      <w:r w:rsidRPr="00624187">
        <w:rPr>
          <w:rFonts w:cs="Arial"/>
          <w:u w:val="single"/>
        </w:rPr>
        <w:t>Bsp.</w:t>
      </w:r>
      <w:r w:rsidRPr="00624187">
        <w:rPr>
          <w:rFonts w:cs="Arial"/>
        </w:rPr>
        <w:t xml:space="preserve"> </w:t>
      </w:r>
      <w:r w:rsidR="0075164E" w:rsidRPr="00624187">
        <w:rPr>
          <w:rFonts w:cs="Arial"/>
        </w:rPr>
        <w:t>Eine Urkunde wird mit klassischen Mitteln digitalisiert und später in einem Forschung</w:t>
      </w:r>
      <w:r w:rsidR="001714F3">
        <w:rPr>
          <w:rFonts w:cs="Arial"/>
        </w:rPr>
        <w:t>sprojekt mit einem 3-D Verfahre</w:t>
      </w:r>
      <w:r w:rsidR="0075164E" w:rsidRPr="00624187">
        <w:rPr>
          <w:rFonts w:cs="Arial"/>
        </w:rPr>
        <w:t>n erneut digitalisier</w:t>
      </w:r>
      <w:r w:rsidR="001714F3">
        <w:rPr>
          <w:rFonts w:cs="Arial"/>
        </w:rPr>
        <w:t>t</w:t>
      </w:r>
      <w:r w:rsidR="0075164E" w:rsidRPr="00624187">
        <w:rPr>
          <w:rFonts w:cs="Arial"/>
        </w:rPr>
        <w:t>.</w:t>
      </w:r>
    </w:p>
    <w:p w14:paraId="4DE6E38C" w14:textId="591C0DB2" w:rsidR="0075164E" w:rsidRDefault="0075164E" w:rsidP="004F68C0">
      <w:pPr>
        <w:pStyle w:val="Listenabsatz"/>
        <w:numPr>
          <w:ilvl w:val="0"/>
          <w:numId w:val="5"/>
        </w:numPr>
        <w:rPr>
          <w:rFonts w:cs="Arial"/>
        </w:rPr>
      </w:pPr>
      <w:r w:rsidRPr="00624187">
        <w:rPr>
          <w:rFonts w:cs="Arial"/>
        </w:rPr>
        <w:t>Die 1</w:t>
      </w:r>
      <w:r w:rsidR="007E569B" w:rsidRPr="00624187">
        <w:rPr>
          <w:rFonts w:cs="Arial"/>
        </w:rPr>
        <w:t xml:space="preserve"> </w:t>
      </w:r>
      <w:r w:rsidRPr="00624187">
        <w:rPr>
          <w:rFonts w:cs="Arial"/>
        </w:rPr>
        <w:t>:</w:t>
      </w:r>
      <w:r w:rsidR="007E569B" w:rsidRPr="00624187">
        <w:rPr>
          <w:rFonts w:cs="Arial"/>
        </w:rPr>
        <w:t xml:space="preserve"> </w:t>
      </w:r>
      <w:r w:rsidRPr="00624187">
        <w:rPr>
          <w:rFonts w:cs="Arial"/>
        </w:rPr>
        <w:t>n Beziehung (Dokument : Date</w:t>
      </w:r>
      <w:r w:rsidR="001714F3">
        <w:rPr>
          <w:rFonts w:cs="Arial"/>
        </w:rPr>
        <w:t>i</w:t>
      </w:r>
      <w:r w:rsidRPr="00624187">
        <w:rPr>
          <w:rFonts w:cs="Arial"/>
        </w:rPr>
        <w:t xml:space="preserve">) wird zur Darstellung eines </w:t>
      </w:r>
      <w:proofErr w:type="spellStart"/>
      <w:r w:rsidR="00047F1F" w:rsidRPr="00624187">
        <w:rPr>
          <w:rFonts w:cs="Arial"/>
        </w:rPr>
        <w:t>Versionierungsprozesses</w:t>
      </w:r>
      <w:proofErr w:type="spellEnd"/>
      <w:r w:rsidR="00047F1F" w:rsidRPr="00624187">
        <w:rPr>
          <w:rFonts w:cs="Arial"/>
        </w:rPr>
        <w:t xml:space="preserve"> </w:t>
      </w:r>
      <w:r w:rsidRPr="00624187">
        <w:rPr>
          <w:rFonts w:cs="Arial"/>
        </w:rPr>
        <w:t>benutzt: Die einzelnen Dateien sind auseinander hergeleitet</w:t>
      </w:r>
      <w:r w:rsidR="001714F3">
        <w:rPr>
          <w:rFonts w:cs="Arial"/>
        </w:rPr>
        <w:t>,</w:t>
      </w:r>
      <w:r w:rsidRPr="00624187">
        <w:rPr>
          <w:rFonts w:cs="Arial"/>
        </w:rPr>
        <w:t xml:space="preserve"> aber genau genommen noch nicht das fertige Dokument und untereinander auch inhaltlich nicht gleich.</w:t>
      </w:r>
      <w:r w:rsidRPr="00624187">
        <w:rPr>
          <w:rFonts w:cs="Arial"/>
        </w:rPr>
        <w:br/>
      </w:r>
      <w:r w:rsidRPr="00624187">
        <w:rPr>
          <w:rFonts w:cs="Arial"/>
          <w:u w:val="single"/>
        </w:rPr>
        <w:t>Bsp.</w:t>
      </w:r>
      <w:r w:rsidRPr="00624187">
        <w:rPr>
          <w:rFonts w:cs="Arial"/>
        </w:rPr>
        <w:t xml:space="preserve"> </w:t>
      </w:r>
      <w:r w:rsidR="00F632BC" w:rsidRPr="00624187">
        <w:rPr>
          <w:rFonts w:cs="Arial"/>
        </w:rPr>
        <w:t xml:space="preserve">Die gesamte </w:t>
      </w:r>
      <w:proofErr w:type="spellStart"/>
      <w:r w:rsidR="00F632BC" w:rsidRPr="00624187">
        <w:rPr>
          <w:rFonts w:cs="Arial"/>
        </w:rPr>
        <w:t>Versionierung</w:t>
      </w:r>
      <w:proofErr w:type="spellEnd"/>
      <w:r w:rsidR="00F632BC" w:rsidRPr="00624187">
        <w:rPr>
          <w:rFonts w:cs="Arial"/>
        </w:rPr>
        <w:t xml:space="preserve"> oder Teile davon werden in einzelnen Dateien abgebildet, ein</w:t>
      </w:r>
      <w:r w:rsidR="00EE3769">
        <w:rPr>
          <w:rFonts w:cs="Arial"/>
        </w:rPr>
        <w:t>e</w:t>
      </w:r>
      <w:r w:rsidR="00F632BC" w:rsidRPr="00624187">
        <w:rPr>
          <w:rFonts w:cs="Arial"/>
        </w:rPr>
        <w:t xml:space="preserve"> Datei stellt dann das vollständige/finalisierte Dokument gesamt dar.</w:t>
      </w:r>
    </w:p>
    <w:p w14:paraId="614A923F" w14:textId="167A7D52" w:rsidR="00C73AEB" w:rsidRDefault="00C73AEB" w:rsidP="00C73AEB">
      <w:pPr>
        <w:pStyle w:val="berschrift1"/>
        <w:numPr>
          <w:ilvl w:val="0"/>
          <w:numId w:val="1"/>
        </w:numPr>
        <w:tabs>
          <w:tab w:val="clear" w:pos="432"/>
          <w:tab w:val="num" w:pos="567"/>
        </w:tabs>
        <w:ind w:left="567" w:hanging="567"/>
      </w:pPr>
      <w:r>
        <w:lastRenderedPageBreak/>
        <w:t>Lösungsvorschläge</w:t>
      </w:r>
    </w:p>
    <w:p w14:paraId="04D96B0F" w14:textId="7689F347" w:rsidR="00C73AEB" w:rsidRDefault="00C82445" w:rsidP="00C73AEB">
      <w:r>
        <w:t xml:space="preserve">In einem ersten Versuch sollen </w:t>
      </w:r>
      <w:r w:rsidR="00C73AEB">
        <w:t xml:space="preserve">für die </w:t>
      </w:r>
      <w:r>
        <w:t xml:space="preserve">oben beschriebenen, </w:t>
      </w:r>
      <w:r w:rsidR="00C73AEB">
        <w:t>jeweili</w:t>
      </w:r>
      <w:r w:rsidR="004C569A">
        <w:t xml:space="preserve">g unterschiedlichen Fälle von </w:t>
      </w:r>
      <w:proofErr w:type="gramStart"/>
      <w:r w:rsidR="004C569A">
        <w:t>1 :</w:t>
      </w:r>
      <w:proofErr w:type="gramEnd"/>
      <w:r w:rsidR="004C569A">
        <w:t> </w:t>
      </w:r>
      <w:r w:rsidR="00C73AEB">
        <w:t>n Beziehungen zwischen Dokument und Primärdate</w:t>
      </w:r>
      <w:r>
        <w:t>ien einzelne Lösung aufgezeigt werden</w:t>
      </w:r>
      <w:r w:rsidR="003E206B">
        <w:t>.</w:t>
      </w:r>
    </w:p>
    <w:p w14:paraId="23ECCEB5" w14:textId="70E91FD9" w:rsidR="00C73AEB" w:rsidRDefault="00EB320A" w:rsidP="00C73AEB">
      <w:pPr>
        <w:pStyle w:val="berschrift2"/>
        <w:numPr>
          <w:ilvl w:val="1"/>
          <w:numId w:val="1"/>
        </w:numPr>
      </w:pPr>
      <w:r>
        <w:t>Technische</w:t>
      </w:r>
      <w:r w:rsidR="00C73AEB">
        <w:t xml:space="preserve"> Gründen für mehrere Primärdateien</w:t>
      </w:r>
    </w:p>
    <w:p w14:paraId="4EC2A854" w14:textId="18BB44D5" w:rsidR="00C73AEB" w:rsidRPr="009B710E" w:rsidRDefault="00C73AEB" w:rsidP="00C73AEB">
      <w:r>
        <w:t>D</w:t>
      </w:r>
      <w:r w:rsidR="00C82445">
        <w:t>as ist der einfachste Fall und</w:t>
      </w:r>
      <w:r>
        <w:t xml:space="preserve"> ursprünglich </w:t>
      </w:r>
      <w:r w:rsidR="00C82445">
        <w:t>wohl der</w:t>
      </w:r>
      <w:r w:rsidR="004C569A">
        <w:t xml:space="preserve"> Grund für die </w:t>
      </w:r>
      <w:proofErr w:type="gramStart"/>
      <w:r w:rsidR="004C569A">
        <w:t>1 :</w:t>
      </w:r>
      <w:proofErr w:type="gramEnd"/>
      <w:r w:rsidR="004C569A">
        <w:t> </w:t>
      </w:r>
      <w:r>
        <w:t>n Modellierung d</w:t>
      </w:r>
      <w:r w:rsidR="00C82445">
        <w:t xml:space="preserve">er Beziehung Dokument : </w:t>
      </w:r>
      <w:r w:rsidR="003E206B">
        <w:rPr>
          <w:rFonts w:cs="Arial"/>
        </w:rPr>
        <w:t xml:space="preserve">Primärdatei </w:t>
      </w:r>
      <w:r w:rsidR="00C82445">
        <w:t>in eCH-0160.</w:t>
      </w:r>
    </w:p>
    <w:p w14:paraId="2446450D" w14:textId="7F416FF9" w:rsidR="00C73AEB" w:rsidRDefault="00C73AEB" w:rsidP="004C569A">
      <w:pPr>
        <w:rPr>
          <w:rFonts w:cs="Arial"/>
        </w:rPr>
      </w:pPr>
    </w:p>
    <w:p w14:paraId="0C71A7DC" w14:textId="3D3C8DF0" w:rsidR="004C569A" w:rsidRDefault="004C569A" w:rsidP="004C569A">
      <w:pPr>
        <w:rPr>
          <w:rFonts w:cs="Arial"/>
        </w:rPr>
      </w:pPr>
      <w:r>
        <w:rPr>
          <w:rFonts w:cs="Arial"/>
        </w:rPr>
        <w:t>In diesem Fall bilden mehrere Primärdateien zusammen ein Dokument. Meist sind die Primärdateien vom gleichen Dateityp (z.B. TIFF), de</w:t>
      </w:r>
      <w:r w:rsidR="00D526D1">
        <w:rPr>
          <w:rFonts w:cs="Arial"/>
        </w:rPr>
        <w:t>r Zusammenhang ist additiv oder sequentiell. Für die maschinelle Interpretation wäre es wichtig</w:t>
      </w:r>
      <w:r w:rsidR="00EB320A">
        <w:rPr>
          <w:rFonts w:cs="Arial"/>
        </w:rPr>
        <w:t>,</w:t>
      </w:r>
      <w:r w:rsidR="00D526D1">
        <w:rPr>
          <w:rFonts w:cs="Arial"/>
        </w:rPr>
        <w:t xml:space="preserve"> die Re</w:t>
      </w:r>
      <w:r w:rsidR="003E206B">
        <w:rPr>
          <w:rFonts w:cs="Arial"/>
        </w:rPr>
        <w:t>ihenfolge der Dateien zu kennen.</w:t>
      </w:r>
    </w:p>
    <w:p w14:paraId="2856AABA" w14:textId="77777777" w:rsidR="00F4594E" w:rsidRDefault="00F4594E" w:rsidP="004C569A">
      <w:pPr>
        <w:rPr>
          <w:rFonts w:cs="Arial"/>
          <w:u w:val="single"/>
        </w:rPr>
      </w:pPr>
    </w:p>
    <w:p w14:paraId="22420095" w14:textId="5063B829" w:rsidR="00D526D1" w:rsidRDefault="00D526D1" w:rsidP="004C569A">
      <w:pPr>
        <w:rPr>
          <w:rFonts w:cs="Arial"/>
        </w:rPr>
      </w:pPr>
      <w:r w:rsidRPr="00BD3F7A">
        <w:rPr>
          <w:rFonts w:cs="Arial"/>
          <w:u w:val="single"/>
        </w:rPr>
        <w:t>Beispiel</w:t>
      </w:r>
      <w:r w:rsidR="003E206B">
        <w:rPr>
          <w:rFonts w:cs="Arial"/>
        </w:rPr>
        <w:t>: wir haben eine Reihe von Scans in Form von TIFF</w:t>
      </w:r>
      <w:r w:rsidR="00EB320A">
        <w:rPr>
          <w:rFonts w:cs="Arial"/>
        </w:rPr>
        <w:t>-</w:t>
      </w:r>
      <w:r w:rsidR="003E206B">
        <w:rPr>
          <w:rFonts w:cs="Arial"/>
        </w:rPr>
        <w:t>Dateien;</w:t>
      </w:r>
      <w:r>
        <w:rPr>
          <w:rFonts w:cs="Arial"/>
        </w:rPr>
        <w:t xml:space="preserve"> diese bilden</w:t>
      </w:r>
      <w:r w:rsidR="00BD3F7A">
        <w:rPr>
          <w:rFonts w:cs="Arial"/>
        </w:rPr>
        <w:t xml:space="preserve"> zusammen</w:t>
      </w:r>
      <w:r>
        <w:rPr>
          <w:rFonts w:cs="Arial"/>
        </w:rPr>
        <w:t xml:space="preserve"> ein Dokument. Für die Vermittlung und Erschliessung soll nun ein PDF mit OCR erzeugt werden.</w:t>
      </w:r>
      <w:r w:rsidR="00BD3F7A">
        <w:rPr>
          <w:rFonts w:cs="Arial"/>
        </w:rPr>
        <w:t xml:space="preserve"> Das bedeutet, die TIFF</w:t>
      </w:r>
      <w:r w:rsidR="00EB320A">
        <w:rPr>
          <w:rFonts w:cs="Arial"/>
        </w:rPr>
        <w:t>-</w:t>
      </w:r>
      <w:r w:rsidR="00BD3F7A">
        <w:rPr>
          <w:rFonts w:cs="Arial"/>
        </w:rPr>
        <w:t>Dateien müssen in richtiger Reihenfolge zusammengefügt</w:t>
      </w:r>
      <w:r w:rsidR="00BD3F7A" w:rsidRPr="00BD3F7A">
        <w:rPr>
          <w:rFonts w:cs="Arial"/>
        </w:rPr>
        <w:t xml:space="preserve"> </w:t>
      </w:r>
      <w:r w:rsidR="00BD3F7A">
        <w:rPr>
          <w:rFonts w:cs="Arial"/>
        </w:rPr>
        <w:t>werden können.</w:t>
      </w:r>
    </w:p>
    <w:p w14:paraId="756EE742" w14:textId="77777777" w:rsidR="00BD3F7A" w:rsidRDefault="00BD3F7A" w:rsidP="004C569A">
      <w:pPr>
        <w:rPr>
          <w:rFonts w:cs="Arial"/>
        </w:rPr>
      </w:pPr>
    </w:p>
    <w:p w14:paraId="34F1884C" w14:textId="3A3A9B91" w:rsidR="00BD3F7A" w:rsidRDefault="00BD3F7A" w:rsidP="004C569A">
      <w:pPr>
        <w:rPr>
          <w:rFonts w:cs="Arial"/>
        </w:rPr>
      </w:pPr>
      <w:r>
        <w:rPr>
          <w:rFonts w:cs="Arial"/>
        </w:rPr>
        <w:t xml:space="preserve">Wir brauchen also eine Information zur Reihenfolge der verbundenen Dateien und eine weitere Information, dass es sich hier um den Typ Reihung </w:t>
      </w:r>
      <w:r w:rsidRPr="00BD3F7A">
        <w:rPr>
          <w:rFonts w:cs="Arial"/>
          <w:i/>
        </w:rPr>
        <w:t>(</w:t>
      </w:r>
      <w:proofErr w:type="spellStart"/>
      <w:r w:rsidRPr="00BD3F7A">
        <w:rPr>
          <w:rFonts w:cs="Arial"/>
          <w:i/>
        </w:rPr>
        <w:t>Sequence</w:t>
      </w:r>
      <w:proofErr w:type="spellEnd"/>
      <w:r w:rsidRPr="00BD3F7A">
        <w:rPr>
          <w:rFonts w:cs="Arial"/>
          <w:i/>
        </w:rPr>
        <w:t>)</w:t>
      </w:r>
      <w:r>
        <w:rPr>
          <w:rFonts w:cs="Arial"/>
        </w:rPr>
        <w:t xml:space="preserve"> handelt</w:t>
      </w:r>
    </w:p>
    <w:p w14:paraId="602DFAE5" w14:textId="23EBD828" w:rsidR="00BD3F7A" w:rsidRDefault="00BD3F7A" w:rsidP="004C569A">
      <w:pPr>
        <w:rPr>
          <w:rFonts w:cs="Arial"/>
        </w:rPr>
      </w:pPr>
      <w:r>
        <w:rPr>
          <w:rFonts w:cs="Arial"/>
        </w:rPr>
        <w:t xml:space="preserve">Oft ist das Quellsystem selbst nicht in der Lage diese Reihenfolge </w:t>
      </w:r>
      <w:r w:rsidR="00C6320E">
        <w:rPr>
          <w:rFonts w:cs="Arial"/>
        </w:rPr>
        <w:t xml:space="preserve">korrekt </w:t>
      </w:r>
      <w:r>
        <w:rPr>
          <w:rFonts w:cs="Arial"/>
        </w:rPr>
        <w:t>zu dokumentieren, sie ergibt sich vielmehr implizit aus dem Dateinamen oder dem Erzeugungsdatum der Pr</w:t>
      </w:r>
      <w:r w:rsidR="00C41544">
        <w:rPr>
          <w:rFonts w:cs="Arial"/>
        </w:rPr>
        <w:t>imärdateien.</w:t>
      </w:r>
    </w:p>
    <w:p w14:paraId="45B37F38" w14:textId="7EA22905" w:rsidR="00C41544" w:rsidRDefault="00C41544" w:rsidP="004C569A">
      <w:pPr>
        <w:rPr>
          <w:rFonts w:cs="Arial"/>
        </w:rPr>
      </w:pPr>
    </w:p>
    <w:p w14:paraId="2E0CACBD" w14:textId="1EF3ADD1" w:rsidR="00C41544" w:rsidRPr="00F3232D" w:rsidRDefault="00C41544" w:rsidP="00F4594E">
      <w:pPr>
        <w:keepNext/>
        <w:keepLines/>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t>Vorschlag:</w:t>
      </w:r>
    </w:p>
    <w:p w14:paraId="1C1BF6EE" w14:textId="7C6BCB49" w:rsidR="00F3232D" w:rsidRDefault="00C41544" w:rsidP="00F4594E">
      <w:pPr>
        <w:keepNext/>
        <w:keepLines/>
        <w:pBdr>
          <w:top w:val="single" w:sz="4" w:space="1" w:color="auto"/>
          <w:left w:val="single" w:sz="4" w:space="4" w:color="auto"/>
          <w:bottom w:val="single" w:sz="4" w:space="1" w:color="auto"/>
          <w:right w:val="single" w:sz="4" w:space="4" w:color="auto"/>
        </w:pBdr>
        <w:rPr>
          <w:rFonts w:cs="Arial"/>
          <w:i/>
        </w:rPr>
      </w:pPr>
      <w:r>
        <w:rPr>
          <w:rFonts w:cs="Arial"/>
        </w:rPr>
        <w:t>Typ der</w:t>
      </w:r>
      <w:r w:rsidR="009A20CA">
        <w:rPr>
          <w:rFonts w:cs="Arial"/>
        </w:rPr>
        <w:t xml:space="preserve"> </w:t>
      </w:r>
      <w:r>
        <w:rPr>
          <w:rFonts w:cs="Arial"/>
        </w:rPr>
        <w:t xml:space="preserve">Beziehung: </w:t>
      </w:r>
      <w:r w:rsidRPr="00520C4A">
        <w:rPr>
          <w:rFonts w:cs="Arial"/>
          <w:b/>
        </w:rPr>
        <w:t xml:space="preserve">Reihung </w:t>
      </w:r>
      <w:r w:rsidRPr="00520C4A">
        <w:rPr>
          <w:rFonts w:cs="Arial"/>
          <w:b/>
          <w:i/>
        </w:rPr>
        <w:t>(</w:t>
      </w:r>
      <w:proofErr w:type="spellStart"/>
      <w:r w:rsidRPr="00520C4A">
        <w:rPr>
          <w:rFonts w:cs="Arial"/>
          <w:b/>
          <w:i/>
        </w:rPr>
        <w:t>Sequence</w:t>
      </w:r>
      <w:proofErr w:type="spellEnd"/>
      <w:r w:rsidRPr="00520C4A">
        <w:rPr>
          <w:rFonts w:cs="Arial"/>
          <w:b/>
          <w:i/>
        </w:rPr>
        <w:t>)</w:t>
      </w:r>
    </w:p>
    <w:p w14:paraId="22F5A985" w14:textId="47D0DB83" w:rsidR="00F3232D" w:rsidRDefault="00F3232D" w:rsidP="00F4594E">
      <w:pPr>
        <w:keepNext/>
        <w:keepLines/>
        <w:pBdr>
          <w:top w:val="single" w:sz="4" w:space="1" w:color="auto"/>
          <w:left w:val="single" w:sz="4" w:space="4" w:color="auto"/>
          <w:bottom w:val="single" w:sz="4" w:space="1" w:color="auto"/>
          <w:right w:val="single" w:sz="4" w:space="4" w:color="auto"/>
        </w:pBdr>
        <w:rPr>
          <w:rFonts w:cs="Arial"/>
        </w:rPr>
      </w:pPr>
      <w:r>
        <w:rPr>
          <w:rFonts w:cs="Arial"/>
        </w:rPr>
        <w:t>Ordnen</w:t>
      </w:r>
      <w:r w:rsidR="00C41544">
        <w:rPr>
          <w:rFonts w:cs="Arial"/>
        </w:rPr>
        <w:t xml:space="preserve"> der Dateien</w:t>
      </w:r>
      <w:r>
        <w:rPr>
          <w:rFonts w:cs="Arial"/>
        </w:rPr>
        <w:t>:</w:t>
      </w:r>
      <w:r w:rsidR="008B2442">
        <w:rPr>
          <w:rFonts w:cs="Arial"/>
        </w:rPr>
        <w:t xml:space="preserve"> </w:t>
      </w:r>
      <w:r w:rsidR="009A20CA">
        <w:rPr>
          <w:rFonts w:cs="Arial"/>
        </w:rPr>
        <w:t>Nummerierung</w:t>
      </w:r>
      <w:r w:rsidR="008B2442">
        <w:rPr>
          <w:rFonts w:cs="Arial"/>
        </w:rPr>
        <w:t>,</w:t>
      </w:r>
      <w:r w:rsidR="001364B6">
        <w:rPr>
          <w:rFonts w:cs="Arial"/>
        </w:rPr>
        <w:t xml:space="preserve"> ordnen nach Dateinamen oder</w:t>
      </w:r>
      <w:r>
        <w:rPr>
          <w:rFonts w:cs="Arial"/>
        </w:rPr>
        <w:t xml:space="preserve"> ordnen nach </w:t>
      </w:r>
      <w:proofErr w:type="spellStart"/>
      <w:r>
        <w:rPr>
          <w:rFonts w:cs="Arial"/>
        </w:rPr>
        <w:t>Creation</w:t>
      </w:r>
      <w:proofErr w:type="spellEnd"/>
      <w:r>
        <w:rPr>
          <w:rFonts w:cs="Arial"/>
        </w:rPr>
        <w:t> Date. Das Ordnungselement ist also eine Zahl, ein String oder ein Datum.</w:t>
      </w:r>
    </w:p>
    <w:p w14:paraId="19F2628F" w14:textId="18D018F8" w:rsidR="00F3232D" w:rsidRDefault="00F3232D" w:rsidP="00F3232D">
      <w:pPr>
        <w:pStyle w:val="berschrift2"/>
        <w:numPr>
          <w:ilvl w:val="1"/>
          <w:numId w:val="1"/>
        </w:numPr>
      </w:pPr>
      <w:r>
        <w:t>Unterschiedliche Aspekte dargestellt durch mehrere Primä</w:t>
      </w:r>
      <w:r w:rsidR="00EC6478">
        <w:t>r</w:t>
      </w:r>
      <w:r>
        <w:t>dateien</w:t>
      </w:r>
    </w:p>
    <w:p w14:paraId="3A50D23C" w14:textId="4393A846" w:rsidR="00F3232D" w:rsidRDefault="00582C49" w:rsidP="004C569A">
      <w:pPr>
        <w:rPr>
          <w:rFonts w:cs="Arial"/>
        </w:rPr>
      </w:pPr>
      <w:r>
        <w:rPr>
          <w:rFonts w:cs="Arial"/>
        </w:rPr>
        <w:t>In dem Fall</w:t>
      </w:r>
      <w:r w:rsidR="00EB320A">
        <w:rPr>
          <w:rFonts w:cs="Arial"/>
        </w:rPr>
        <w:t>,</w:t>
      </w:r>
      <w:r>
        <w:rPr>
          <w:rFonts w:cs="Arial"/>
        </w:rPr>
        <w:t xml:space="preserve"> wo mehrere Primärdateien unterschiedliche Aspekte eines Dokuments oder genauer vielleicht eine</w:t>
      </w:r>
      <w:r w:rsidR="001364B6">
        <w:rPr>
          <w:rFonts w:cs="Arial"/>
        </w:rPr>
        <w:t>s</w:t>
      </w:r>
      <w:r>
        <w:rPr>
          <w:rFonts w:cs="Arial"/>
        </w:rPr>
        <w:t xml:space="preserve"> Archiv</w:t>
      </w:r>
      <w:r w:rsidR="00EB320A">
        <w:rPr>
          <w:rFonts w:cs="Arial"/>
        </w:rPr>
        <w:t>o</w:t>
      </w:r>
      <w:r>
        <w:rPr>
          <w:rFonts w:cs="Arial"/>
        </w:rPr>
        <w:t>bjekts abdecken</w:t>
      </w:r>
      <w:r w:rsidR="001364B6">
        <w:rPr>
          <w:rFonts w:cs="Arial"/>
        </w:rPr>
        <w:t>,</w:t>
      </w:r>
      <w:r>
        <w:rPr>
          <w:rFonts w:cs="Arial"/>
        </w:rPr>
        <w:t xml:space="preserve"> gibt es keine natürliche Ordnung, nur die domainspezifische Beschreibung erläutert die Zuordnung zum Objekt und </w:t>
      </w:r>
      <w:r w:rsidR="001364B6">
        <w:rPr>
          <w:rFonts w:cs="Arial"/>
        </w:rPr>
        <w:t>eine mögliche</w:t>
      </w:r>
      <w:r>
        <w:rPr>
          <w:rFonts w:cs="Arial"/>
        </w:rPr>
        <w:t xml:space="preserve"> Ordnung zwischen den Primärdateien.</w:t>
      </w:r>
    </w:p>
    <w:p w14:paraId="48A14F36" w14:textId="77777777" w:rsidR="00F4594E" w:rsidRDefault="00F4594E" w:rsidP="004C569A">
      <w:pPr>
        <w:rPr>
          <w:rFonts w:cs="Arial"/>
          <w:u w:val="single"/>
        </w:rPr>
      </w:pPr>
    </w:p>
    <w:p w14:paraId="4B873912" w14:textId="316F6F18" w:rsidR="00582C49" w:rsidRDefault="00582C49" w:rsidP="004C569A">
      <w:pPr>
        <w:rPr>
          <w:rFonts w:cs="Arial"/>
        </w:rPr>
      </w:pPr>
      <w:r w:rsidRPr="00582C49">
        <w:rPr>
          <w:rFonts w:cs="Arial"/>
          <w:u w:val="single"/>
        </w:rPr>
        <w:t>Beispiel:</w:t>
      </w:r>
      <w:r>
        <w:rPr>
          <w:rFonts w:cs="Arial"/>
        </w:rPr>
        <w:t xml:space="preserve"> </w:t>
      </w:r>
      <w:r w:rsidR="001364B6">
        <w:rPr>
          <w:rFonts w:cs="Arial"/>
        </w:rPr>
        <w:br/>
      </w:r>
      <w:r>
        <w:rPr>
          <w:rFonts w:cs="Arial"/>
        </w:rPr>
        <w:t xml:space="preserve">Eine Postkarte </w:t>
      </w:r>
      <w:r w:rsidR="00520C4A">
        <w:rPr>
          <w:rFonts w:cs="Arial"/>
        </w:rPr>
        <w:t xml:space="preserve">wird durch ein TIFF für die Vorderseite und eines für die Hinterseite repräsentiert. </w:t>
      </w:r>
      <w:r w:rsidR="001364B6">
        <w:rPr>
          <w:rFonts w:cs="Arial"/>
        </w:rPr>
        <w:br/>
      </w:r>
      <w:r w:rsidR="00520C4A">
        <w:rPr>
          <w:rFonts w:cs="Arial"/>
        </w:rPr>
        <w:t>E</w:t>
      </w:r>
      <w:r>
        <w:rPr>
          <w:rFonts w:cs="Arial"/>
        </w:rPr>
        <w:t>in Plan wird durch eine Vektordatei in INTERLIS</w:t>
      </w:r>
      <w:r w:rsidR="00EB320A">
        <w:rPr>
          <w:rFonts w:cs="Arial"/>
        </w:rPr>
        <w:t>-</w:t>
      </w:r>
      <w:r>
        <w:rPr>
          <w:rFonts w:cs="Arial"/>
        </w:rPr>
        <w:t>Format und durch ein Geo</w:t>
      </w:r>
      <w:r w:rsidR="00EB320A">
        <w:rPr>
          <w:rFonts w:cs="Arial"/>
        </w:rPr>
        <w:t>-</w:t>
      </w:r>
      <w:r>
        <w:rPr>
          <w:rFonts w:cs="Arial"/>
        </w:rPr>
        <w:t>PDF dargestellt.</w:t>
      </w:r>
    </w:p>
    <w:p w14:paraId="382DB3C5" w14:textId="3A5AA493" w:rsidR="00520C4A" w:rsidRDefault="00520C4A" w:rsidP="004C569A">
      <w:pPr>
        <w:rPr>
          <w:rFonts w:cs="Arial"/>
        </w:rPr>
      </w:pPr>
    </w:p>
    <w:p w14:paraId="055F98BE" w14:textId="3D37FC16" w:rsidR="001364B6" w:rsidRDefault="00520C4A" w:rsidP="004C569A">
      <w:pPr>
        <w:rPr>
          <w:rFonts w:cs="Arial"/>
        </w:rPr>
      </w:pPr>
      <w:r>
        <w:rPr>
          <w:rFonts w:cs="Arial"/>
        </w:rPr>
        <w:t xml:space="preserve">Es handelt sich hier nicht um Repräsentationen, </w:t>
      </w:r>
      <w:r w:rsidR="001364B6">
        <w:rPr>
          <w:rFonts w:cs="Arial"/>
        </w:rPr>
        <w:t>die das G</w:t>
      </w:r>
      <w:r>
        <w:rPr>
          <w:rFonts w:cs="Arial"/>
        </w:rPr>
        <w:t xml:space="preserve">leiche in unterschiedlicher technischer Form darstellen, sondern um jeweils ganz andere Informationen zum </w:t>
      </w:r>
      <w:r w:rsidR="001364B6">
        <w:rPr>
          <w:rFonts w:cs="Arial"/>
        </w:rPr>
        <w:t xml:space="preserve">gleichen </w:t>
      </w:r>
      <w:r w:rsidR="00EB320A">
        <w:rPr>
          <w:rFonts w:cs="Arial"/>
        </w:rPr>
        <w:t>Objekt. So kann das Geo-</w:t>
      </w:r>
      <w:r>
        <w:rPr>
          <w:rFonts w:cs="Arial"/>
        </w:rPr>
        <w:t xml:space="preserve">PDF nicht aus der Vektordatei hergeleitet werden und umgekehrt. </w:t>
      </w:r>
    </w:p>
    <w:p w14:paraId="42687072" w14:textId="10EA3E2A" w:rsidR="00520C4A" w:rsidRDefault="00520C4A" w:rsidP="004C569A">
      <w:pPr>
        <w:rPr>
          <w:rFonts w:cs="Arial"/>
        </w:rPr>
      </w:pPr>
      <w:r>
        <w:rPr>
          <w:rFonts w:cs="Arial"/>
        </w:rPr>
        <w:t>Vorder- und Rückseite einer Postkarte könnte man</w:t>
      </w:r>
      <w:r w:rsidR="001364B6">
        <w:rPr>
          <w:rFonts w:cs="Arial"/>
        </w:rPr>
        <w:t xml:space="preserve"> alternativ</w:t>
      </w:r>
      <w:r>
        <w:rPr>
          <w:rFonts w:cs="Arial"/>
        </w:rPr>
        <w:t xml:space="preserve"> auch als </w:t>
      </w:r>
      <w:proofErr w:type="spellStart"/>
      <w:r w:rsidRPr="00520C4A">
        <w:rPr>
          <w:rFonts w:cs="Arial"/>
          <w:i/>
        </w:rPr>
        <w:t>Sequence</w:t>
      </w:r>
      <w:proofErr w:type="spellEnd"/>
      <w:r>
        <w:rPr>
          <w:rFonts w:cs="Arial"/>
        </w:rPr>
        <w:t>, ein Dokument bestehend aus zwei Dateien sehen</w:t>
      </w:r>
      <w:r w:rsidR="001364B6">
        <w:rPr>
          <w:rFonts w:cs="Arial"/>
        </w:rPr>
        <w:t>.</w:t>
      </w:r>
    </w:p>
    <w:p w14:paraId="700CFB94" w14:textId="77777777" w:rsidR="00520C4A" w:rsidRDefault="00520C4A" w:rsidP="00520C4A">
      <w:pPr>
        <w:rPr>
          <w:rFonts w:cs="Arial"/>
        </w:rPr>
      </w:pPr>
    </w:p>
    <w:p w14:paraId="3D1C5C5E" w14:textId="77777777" w:rsidR="00520C4A" w:rsidRPr="00F3232D" w:rsidRDefault="00520C4A" w:rsidP="00F4594E">
      <w:pPr>
        <w:keepNext/>
        <w:keepLines/>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lastRenderedPageBreak/>
        <w:t>Vorschlag:</w:t>
      </w:r>
    </w:p>
    <w:p w14:paraId="041068E1" w14:textId="17F70777" w:rsidR="00520C4A" w:rsidRDefault="00295CB9" w:rsidP="00F4594E">
      <w:pPr>
        <w:keepNext/>
        <w:keepLines/>
        <w:pBdr>
          <w:top w:val="single" w:sz="4" w:space="1" w:color="auto"/>
          <w:left w:val="single" w:sz="4" w:space="4" w:color="auto"/>
          <w:bottom w:val="single" w:sz="4" w:space="1" w:color="auto"/>
          <w:right w:val="single" w:sz="4" w:space="4" w:color="auto"/>
        </w:pBdr>
        <w:rPr>
          <w:rFonts w:cs="Arial"/>
          <w:i/>
        </w:rPr>
      </w:pPr>
      <w:r>
        <w:rPr>
          <w:rFonts w:cs="Arial"/>
        </w:rPr>
        <w:t xml:space="preserve">Typ der Beziehung: </w:t>
      </w:r>
      <w:r w:rsidR="00520C4A" w:rsidRPr="00520C4A">
        <w:rPr>
          <w:rFonts w:cs="Arial"/>
          <w:b/>
        </w:rPr>
        <w:t xml:space="preserve">Aspekt </w:t>
      </w:r>
      <w:r w:rsidR="00520C4A" w:rsidRPr="00520C4A">
        <w:rPr>
          <w:rFonts w:cs="Arial"/>
          <w:b/>
          <w:i/>
        </w:rPr>
        <w:t>(</w:t>
      </w:r>
      <w:proofErr w:type="spellStart"/>
      <w:r w:rsidR="00520C4A" w:rsidRPr="00520C4A">
        <w:rPr>
          <w:rFonts w:cs="Arial"/>
          <w:b/>
          <w:i/>
        </w:rPr>
        <w:t>Aspect</w:t>
      </w:r>
      <w:proofErr w:type="spellEnd"/>
      <w:r w:rsidR="00520C4A" w:rsidRPr="00520C4A">
        <w:rPr>
          <w:rFonts w:cs="Arial"/>
          <w:b/>
          <w:i/>
        </w:rPr>
        <w:t>)</w:t>
      </w:r>
    </w:p>
    <w:p w14:paraId="04943458" w14:textId="5C17B8AF" w:rsidR="00520C4A" w:rsidRDefault="00244965" w:rsidP="00F4594E">
      <w:pPr>
        <w:keepNext/>
        <w:keepLines/>
        <w:pBdr>
          <w:top w:val="single" w:sz="4" w:space="1" w:color="auto"/>
          <w:left w:val="single" w:sz="4" w:space="4" w:color="auto"/>
          <w:bottom w:val="single" w:sz="4" w:space="1" w:color="auto"/>
          <w:right w:val="single" w:sz="4" w:space="4" w:color="auto"/>
        </w:pBdr>
        <w:rPr>
          <w:rFonts w:cs="Arial"/>
        </w:rPr>
      </w:pPr>
      <w:r>
        <w:rPr>
          <w:rFonts w:cs="Arial"/>
        </w:rPr>
        <w:t>Keine weiteren in eCH-0160 spezifizier</w:t>
      </w:r>
      <w:ins w:id="0" w:author="Adrian Oettli" w:date="2020-03-30T14:46:00Z">
        <w:r w:rsidR="007E6FA9">
          <w:rPr>
            <w:rFonts w:cs="Arial"/>
          </w:rPr>
          <w:t>t</w:t>
        </w:r>
      </w:ins>
      <w:r>
        <w:rPr>
          <w:rFonts w:cs="Arial"/>
        </w:rPr>
        <w:t xml:space="preserve">en Metadaten, alle weiteren Metadaten sind </w:t>
      </w:r>
      <w:r w:rsidR="00EB320A">
        <w:rPr>
          <w:rFonts w:cs="Arial"/>
        </w:rPr>
        <w:t>d</w:t>
      </w:r>
      <w:r>
        <w:rPr>
          <w:rFonts w:cs="Arial"/>
        </w:rPr>
        <w:t>omainspezifisch</w:t>
      </w:r>
      <w:r w:rsidR="00520C4A">
        <w:rPr>
          <w:rFonts w:cs="Arial"/>
        </w:rPr>
        <w:t>.</w:t>
      </w:r>
    </w:p>
    <w:p w14:paraId="44A8B4B6" w14:textId="0C6E553E" w:rsidR="00520C4A" w:rsidRDefault="00520C4A" w:rsidP="00520C4A">
      <w:pPr>
        <w:pStyle w:val="berschrift2"/>
        <w:numPr>
          <w:ilvl w:val="1"/>
          <w:numId w:val="1"/>
        </w:numPr>
      </w:pPr>
      <w:r>
        <w:t>Primärdateien</w:t>
      </w:r>
      <w:r w:rsidR="00244965">
        <w:t xml:space="preserve"> sind Repräsentationen eines Dokuments</w:t>
      </w:r>
    </w:p>
    <w:p w14:paraId="3EE6C565" w14:textId="619E438C" w:rsidR="00520C4A" w:rsidRDefault="00244965" w:rsidP="004C569A">
      <w:pPr>
        <w:rPr>
          <w:rFonts w:cs="Arial"/>
        </w:rPr>
      </w:pPr>
      <w:r>
        <w:rPr>
          <w:rFonts w:cs="Arial"/>
        </w:rPr>
        <w:t>Hier wollen wir davon ausgehen, das</w:t>
      </w:r>
      <w:r w:rsidR="00F4594E">
        <w:rPr>
          <w:rFonts w:cs="Arial"/>
        </w:rPr>
        <w:t>s</w:t>
      </w:r>
      <w:r>
        <w:rPr>
          <w:rFonts w:cs="Arial"/>
        </w:rPr>
        <w:t xml:space="preserve"> die mit dem Dokument verbundene Primärdateien </w:t>
      </w:r>
      <w:r w:rsidR="001364B6">
        <w:rPr>
          <w:rFonts w:cs="Arial"/>
        </w:rPr>
        <w:t>grundsätzlich das gleiche darstellen und sich nur</w:t>
      </w:r>
      <w:r>
        <w:rPr>
          <w:rFonts w:cs="Arial"/>
        </w:rPr>
        <w:t xml:space="preserve"> formal </w:t>
      </w:r>
      <w:r w:rsidR="001364B6">
        <w:rPr>
          <w:rFonts w:cs="Arial"/>
        </w:rPr>
        <w:t>unterscheiden (Dateiformat)</w:t>
      </w:r>
      <w:r>
        <w:rPr>
          <w:rFonts w:cs="Arial"/>
        </w:rPr>
        <w:t xml:space="preserve"> und das</w:t>
      </w:r>
      <w:r w:rsidR="00F4594E">
        <w:rPr>
          <w:rFonts w:cs="Arial"/>
        </w:rPr>
        <w:t>s</w:t>
      </w:r>
      <w:r>
        <w:rPr>
          <w:rFonts w:cs="Arial"/>
        </w:rPr>
        <w:t xml:space="preserve"> dies</w:t>
      </w:r>
      <w:r w:rsidR="006E554B">
        <w:rPr>
          <w:rFonts w:cs="Arial"/>
        </w:rPr>
        <w:t>e</w:t>
      </w:r>
      <w:r>
        <w:rPr>
          <w:rFonts w:cs="Arial"/>
        </w:rPr>
        <w:t xml:space="preserve"> Repräsentationen mit technischen </w:t>
      </w:r>
      <w:r w:rsidR="001364B6">
        <w:rPr>
          <w:rFonts w:cs="Arial"/>
        </w:rPr>
        <w:t>Mitteln</w:t>
      </w:r>
      <w:r w:rsidR="00EB320A">
        <w:rPr>
          <w:rFonts w:cs="Arial"/>
        </w:rPr>
        <w:t xml:space="preserve"> aus</w:t>
      </w:r>
      <w:r>
        <w:rPr>
          <w:rFonts w:cs="Arial"/>
        </w:rPr>
        <w:t>einander abgeleitet werden können</w:t>
      </w:r>
      <w:r w:rsidR="00EB320A">
        <w:rPr>
          <w:rFonts w:cs="Arial"/>
        </w:rPr>
        <w:t>, w</w:t>
      </w:r>
      <w:r w:rsidR="00F4594E">
        <w:rPr>
          <w:rFonts w:cs="Arial"/>
        </w:rPr>
        <w:t>obei diese Ableitung nicht unbedingt umkehrbar sein muss.</w:t>
      </w:r>
    </w:p>
    <w:p w14:paraId="23A46E5E" w14:textId="26B9C330" w:rsidR="006E554B" w:rsidRDefault="006E554B" w:rsidP="006E554B">
      <w:pPr>
        <w:rPr>
          <w:rFonts w:cs="Arial"/>
        </w:rPr>
      </w:pPr>
    </w:p>
    <w:p w14:paraId="3F81C368" w14:textId="4E5BCAB1" w:rsidR="006E554B" w:rsidRDefault="006E554B" w:rsidP="006E554B">
      <w:pPr>
        <w:rPr>
          <w:rFonts w:cs="Arial"/>
        </w:rPr>
      </w:pPr>
      <w:r w:rsidRPr="006E554B">
        <w:rPr>
          <w:rFonts w:cs="Arial"/>
          <w:u w:val="single"/>
        </w:rPr>
        <w:t>Beispiel:</w:t>
      </w:r>
      <w:r>
        <w:rPr>
          <w:rFonts w:cs="Arial"/>
        </w:rPr>
        <w:t xml:space="preserve"> </w:t>
      </w:r>
      <w:r w:rsidR="001364B6">
        <w:rPr>
          <w:rFonts w:cs="Arial"/>
        </w:rPr>
        <w:t>Eine Word</w:t>
      </w:r>
      <w:r w:rsidR="00EB320A">
        <w:rPr>
          <w:rFonts w:cs="Arial"/>
        </w:rPr>
        <w:t>-</w:t>
      </w:r>
      <w:r w:rsidR="001364B6">
        <w:rPr>
          <w:rFonts w:cs="Arial"/>
        </w:rPr>
        <w:t>Datei in Word</w:t>
      </w:r>
      <w:r>
        <w:rPr>
          <w:rFonts w:cs="Arial"/>
        </w:rPr>
        <w:t>2000</w:t>
      </w:r>
      <w:r w:rsidR="00EB320A">
        <w:rPr>
          <w:rFonts w:cs="Arial"/>
        </w:rPr>
        <w:t xml:space="preserve">-Format wurde beim </w:t>
      </w:r>
      <w:proofErr w:type="spellStart"/>
      <w:r w:rsidR="00EB320A">
        <w:rPr>
          <w:rFonts w:cs="Arial"/>
        </w:rPr>
        <w:t>Dossiera</w:t>
      </w:r>
      <w:r>
        <w:rPr>
          <w:rFonts w:cs="Arial"/>
        </w:rPr>
        <w:t>bschluss</w:t>
      </w:r>
      <w:proofErr w:type="spellEnd"/>
      <w:r>
        <w:rPr>
          <w:rFonts w:cs="Arial"/>
        </w:rPr>
        <w:t xml:space="preserve"> in PDF 1.4 konvertiert und beide Dateien abgeliefert.</w:t>
      </w:r>
    </w:p>
    <w:p w14:paraId="40AB3EF0" w14:textId="22E744D0" w:rsidR="006E554B" w:rsidRDefault="006E554B" w:rsidP="006E554B">
      <w:pPr>
        <w:rPr>
          <w:rFonts w:cs="Arial"/>
        </w:rPr>
      </w:pPr>
    </w:p>
    <w:p w14:paraId="2DC2B5F6" w14:textId="15ACF7E5" w:rsidR="006E554B" w:rsidRDefault="006E554B" w:rsidP="006E554B">
      <w:pPr>
        <w:rPr>
          <w:rFonts w:cs="Arial"/>
        </w:rPr>
      </w:pPr>
      <w:r>
        <w:rPr>
          <w:rFonts w:cs="Arial"/>
        </w:rPr>
        <w:t>Repräsentationen können</w:t>
      </w:r>
      <w:r w:rsidR="001E48E1">
        <w:rPr>
          <w:rFonts w:cs="Arial"/>
        </w:rPr>
        <w:t xml:space="preserve"> </w:t>
      </w:r>
      <w:r w:rsidR="007253C0">
        <w:rPr>
          <w:rFonts w:cs="Arial"/>
        </w:rPr>
        <w:t xml:space="preserve">auch </w:t>
      </w:r>
      <w:r w:rsidR="001E48E1">
        <w:rPr>
          <w:rFonts w:cs="Arial"/>
        </w:rPr>
        <w:t xml:space="preserve">in komplexen, nicht linearen Beziehungen </w:t>
      </w:r>
      <w:proofErr w:type="gramStart"/>
      <w:r w:rsidR="00886740">
        <w:rPr>
          <w:rFonts w:cs="Arial"/>
        </w:rPr>
        <w:t>zueinander</w:t>
      </w:r>
      <w:r w:rsidR="00EB320A">
        <w:rPr>
          <w:rFonts w:cs="Arial"/>
        </w:rPr>
        <w:t xml:space="preserve"> </w:t>
      </w:r>
      <w:r w:rsidR="00886740">
        <w:rPr>
          <w:rFonts w:cs="Arial"/>
        </w:rPr>
        <w:t>stehen</w:t>
      </w:r>
      <w:proofErr w:type="gramEnd"/>
      <w:r w:rsidR="007253C0">
        <w:rPr>
          <w:rFonts w:cs="Arial"/>
        </w:rPr>
        <w:t xml:space="preserve">. Solche Konvertierungen in Repräsentationen finden aber primär erst beim </w:t>
      </w:r>
      <w:r w:rsidR="007253C0" w:rsidRPr="00C04D73">
        <w:rPr>
          <w:rFonts w:cs="Arial"/>
          <w:i/>
        </w:rPr>
        <w:t>Ingest</w:t>
      </w:r>
      <w:r w:rsidR="007253C0">
        <w:rPr>
          <w:rFonts w:cs="Arial"/>
        </w:rPr>
        <w:t xml:space="preserve"> und oder später im Archiv statt.</w:t>
      </w:r>
      <w:r w:rsidR="00886740">
        <w:rPr>
          <w:rFonts w:cs="Arial"/>
        </w:rPr>
        <w:t xml:space="preserve"> Dazu ein Beispiel:</w:t>
      </w:r>
      <w:r w:rsidR="001E48E1">
        <w:rPr>
          <w:rFonts w:cs="Arial"/>
        </w:rPr>
        <w:t xml:space="preserve"> </w:t>
      </w:r>
      <w:r w:rsidR="00EB320A">
        <w:rPr>
          <w:rFonts w:cs="Arial"/>
        </w:rPr>
        <w:t>E</w:t>
      </w:r>
      <w:r w:rsidR="001E48E1">
        <w:rPr>
          <w:rFonts w:cs="Arial"/>
        </w:rPr>
        <w:t xml:space="preserve">in Video in </w:t>
      </w:r>
      <w:proofErr w:type="spellStart"/>
      <w:r w:rsidR="001E48E1">
        <w:rPr>
          <w:rFonts w:cs="Arial"/>
        </w:rPr>
        <w:t>Digi</w:t>
      </w:r>
      <w:r w:rsidR="001364B6">
        <w:rPr>
          <w:rFonts w:cs="Arial"/>
        </w:rPr>
        <w:t>B</w:t>
      </w:r>
      <w:r w:rsidR="001E48E1">
        <w:rPr>
          <w:rFonts w:cs="Arial"/>
        </w:rPr>
        <w:t>eta</w:t>
      </w:r>
      <w:proofErr w:type="spellEnd"/>
      <w:r w:rsidR="001E48E1">
        <w:rPr>
          <w:rFonts w:cs="Arial"/>
        </w:rPr>
        <w:t xml:space="preserve"> wird im </w:t>
      </w:r>
      <w:r w:rsidR="001E48E1" w:rsidRPr="001364B6">
        <w:rPr>
          <w:rFonts w:cs="Arial"/>
          <w:i/>
        </w:rPr>
        <w:t>Ingest</w:t>
      </w:r>
      <w:r w:rsidR="001E48E1">
        <w:rPr>
          <w:rFonts w:cs="Arial"/>
        </w:rPr>
        <w:t xml:space="preserve"> in ein </w:t>
      </w:r>
      <w:proofErr w:type="spellStart"/>
      <w:r w:rsidR="001E48E1" w:rsidRPr="001E48E1">
        <w:rPr>
          <w:rFonts w:cs="Arial"/>
          <w:i/>
        </w:rPr>
        <w:t>preservation</w:t>
      </w:r>
      <w:proofErr w:type="spellEnd"/>
      <w:r w:rsidR="001E48E1" w:rsidRPr="001E48E1">
        <w:rPr>
          <w:rFonts w:cs="Arial"/>
          <w:i/>
        </w:rPr>
        <w:t xml:space="preserve"> </w:t>
      </w:r>
      <w:proofErr w:type="spellStart"/>
      <w:r w:rsidR="001E48E1" w:rsidRPr="001E48E1">
        <w:rPr>
          <w:rFonts w:cs="Arial"/>
          <w:i/>
        </w:rPr>
        <w:t>master</w:t>
      </w:r>
      <w:proofErr w:type="spellEnd"/>
      <w:r w:rsidR="001E48E1" w:rsidRPr="001E48E1">
        <w:rPr>
          <w:rFonts w:cs="Arial"/>
          <w:i/>
        </w:rPr>
        <w:t xml:space="preserve"> </w:t>
      </w:r>
      <w:r w:rsidR="001E48E1">
        <w:rPr>
          <w:rFonts w:cs="Arial"/>
        </w:rPr>
        <w:t xml:space="preserve">in FFV1 und eine </w:t>
      </w:r>
      <w:proofErr w:type="spellStart"/>
      <w:r w:rsidR="00EB320A">
        <w:rPr>
          <w:rFonts w:cs="Arial"/>
          <w:i/>
        </w:rPr>
        <w:t>access</w:t>
      </w:r>
      <w:proofErr w:type="spellEnd"/>
      <w:r w:rsidR="00EB320A">
        <w:rPr>
          <w:rFonts w:cs="Arial"/>
          <w:i/>
        </w:rPr>
        <w:t xml:space="preserve"> </w:t>
      </w:r>
      <w:proofErr w:type="spellStart"/>
      <w:r w:rsidR="00EB320A">
        <w:rPr>
          <w:rFonts w:cs="Arial"/>
          <w:i/>
        </w:rPr>
        <w:t>copy</w:t>
      </w:r>
      <w:proofErr w:type="spellEnd"/>
      <w:r w:rsidR="001E48E1" w:rsidRPr="001E48E1">
        <w:rPr>
          <w:rFonts w:cs="Arial"/>
        </w:rPr>
        <w:t xml:space="preserve"> </w:t>
      </w:r>
      <w:r w:rsidR="001E48E1">
        <w:rPr>
          <w:rFonts w:cs="Arial"/>
        </w:rPr>
        <w:t xml:space="preserve">in </w:t>
      </w:r>
      <w:r w:rsidR="00EB320A">
        <w:rPr>
          <w:rFonts w:cs="Arial"/>
        </w:rPr>
        <w:t>MP</w:t>
      </w:r>
      <w:r w:rsidR="001E48E1">
        <w:rPr>
          <w:rFonts w:cs="Arial"/>
        </w:rPr>
        <w:t>4 konvertier</w:t>
      </w:r>
      <w:r w:rsidR="00EB320A">
        <w:rPr>
          <w:rFonts w:cs="Arial"/>
        </w:rPr>
        <w:t>t</w:t>
      </w:r>
      <w:r w:rsidR="001E48E1">
        <w:rPr>
          <w:rFonts w:cs="Arial"/>
        </w:rPr>
        <w:t xml:space="preserve">, später wird das </w:t>
      </w:r>
      <w:proofErr w:type="spellStart"/>
      <w:r w:rsidR="001E48E1" w:rsidRPr="001E48E1">
        <w:rPr>
          <w:rFonts w:cs="Arial"/>
          <w:i/>
        </w:rPr>
        <w:t>preservation</w:t>
      </w:r>
      <w:proofErr w:type="spellEnd"/>
      <w:r w:rsidR="001E48E1" w:rsidRPr="001E48E1">
        <w:rPr>
          <w:rFonts w:cs="Arial"/>
          <w:i/>
        </w:rPr>
        <w:t xml:space="preserve"> </w:t>
      </w:r>
      <w:proofErr w:type="spellStart"/>
      <w:r w:rsidR="001E48E1" w:rsidRPr="001E48E1">
        <w:rPr>
          <w:rFonts w:cs="Arial"/>
          <w:i/>
        </w:rPr>
        <w:t>master</w:t>
      </w:r>
      <w:proofErr w:type="spellEnd"/>
      <w:r w:rsidR="001E48E1" w:rsidRPr="001E48E1">
        <w:rPr>
          <w:rFonts w:cs="Arial"/>
          <w:i/>
        </w:rPr>
        <w:t xml:space="preserve"> </w:t>
      </w:r>
      <w:r w:rsidR="001E48E1">
        <w:rPr>
          <w:rFonts w:cs="Arial"/>
        </w:rPr>
        <w:t xml:space="preserve">File in eine </w:t>
      </w:r>
      <w:r w:rsidR="00C04D73">
        <w:rPr>
          <w:rFonts w:cs="Arial"/>
        </w:rPr>
        <w:t xml:space="preserve">sog. </w:t>
      </w:r>
      <w:r w:rsidR="00C04D73" w:rsidRPr="00C04D73">
        <w:rPr>
          <w:rFonts w:cs="Arial"/>
          <w:i/>
        </w:rPr>
        <w:t>Mezzanine</w:t>
      </w:r>
      <w:r w:rsidR="00C04D73">
        <w:rPr>
          <w:rStyle w:val="Funotenzeichen"/>
          <w:rFonts w:cs="Arial"/>
          <w:i/>
        </w:rPr>
        <w:footnoteReference w:id="2"/>
      </w:r>
      <w:r w:rsidR="00C04D73">
        <w:rPr>
          <w:rFonts w:cs="Arial"/>
        </w:rPr>
        <w:t xml:space="preserve"> Kopie in </w:t>
      </w:r>
      <w:proofErr w:type="spellStart"/>
      <w:r w:rsidR="00C04D73">
        <w:rPr>
          <w:rFonts w:cs="Arial"/>
        </w:rPr>
        <w:t>ProRes</w:t>
      </w:r>
      <w:proofErr w:type="spellEnd"/>
      <w:r w:rsidR="00C04D73">
        <w:rPr>
          <w:rFonts w:cs="Arial"/>
        </w:rPr>
        <w:t xml:space="preserve"> für die interne Weiterverarbeitung konvertiert</w:t>
      </w:r>
      <w:r w:rsidR="00886740">
        <w:rPr>
          <w:rFonts w:cs="Arial"/>
        </w:rPr>
        <w:t>.</w:t>
      </w:r>
      <w:r w:rsidR="00C04D73">
        <w:rPr>
          <w:rFonts w:cs="Arial"/>
        </w:rPr>
        <w:t xml:space="preserve"> </w:t>
      </w:r>
    </w:p>
    <w:p w14:paraId="4E459DD1" w14:textId="61B7D3F5" w:rsidR="001E48E1" w:rsidRDefault="006530F6" w:rsidP="006E554B">
      <w:pPr>
        <w:rPr>
          <w:rFonts w:cs="Arial"/>
        </w:rPr>
      </w:pPr>
      <w:r>
        <w:rPr>
          <w:rFonts w:cs="Arial"/>
        </w:rPr>
        <w:t>Bedingt durch die heute weitgehend etablierte Langlebigkeit von verbreiteten Dokumentformaten, können CMS</w:t>
      </w:r>
      <w:r w:rsidR="00EB320A">
        <w:rPr>
          <w:rFonts w:cs="Arial"/>
        </w:rPr>
        <w:t>-</w:t>
      </w:r>
      <w:r>
        <w:rPr>
          <w:rFonts w:cs="Arial"/>
        </w:rPr>
        <w:t xml:space="preserve">Systeme getrost auf </w:t>
      </w:r>
      <w:r w:rsidR="0069015F">
        <w:rPr>
          <w:rFonts w:cs="Arial"/>
        </w:rPr>
        <w:t>fort</w:t>
      </w:r>
      <w:r>
        <w:rPr>
          <w:rFonts w:cs="Arial"/>
        </w:rPr>
        <w:t>laufende Formatkonvertierungen</w:t>
      </w:r>
      <w:r w:rsidR="00886740">
        <w:rPr>
          <w:rFonts w:cs="Arial"/>
        </w:rPr>
        <w:t xml:space="preserve"> während der aktiven Zeit im Dokumentzyklus</w:t>
      </w:r>
      <w:r>
        <w:rPr>
          <w:rFonts w:cs="Arial"/>
        </w:rPr>
        <w:t xml:space="preserve"> verzichten</w:t>
      </w:r>
      <w:r w:rsidR="00886740">
        <w:rPr>
          <w:rFonts w:cs="Arial"/>
        </w:rPr>
        <w:t>.</w:t>
      </w:r>
      <w:r w:rsidR="002707AA">
        <w:rPr>
          <w:rFonts w:cs="Arial"/>
        </w:rPr>
        <w:t xml:space="preserve"> </w:t>
      </w:r>
      <w:r w:rsidR="00886740">
        <w:rPr>
          <w:rFonts w:cs="Arial"/>
        </w:rPr>
        <w:t>So finden</w:t>
      </w:r>
      <w:r w:rsidR="002707AA">
        <w:rPr>
          <w:rFonts w:cs="Arial"/>
        </w:rPr>
        <w:t xml:space="preserve"> wir wohl selten mehr als zwei Repräsentationen vom gleichen Dokument in einer Ablieferung. Sind es nur zwei Repräsentationen, ist die Abhängigkeit </w:t>
      </w:r>
      <w:r w:rsidR="00886740" w:rsidRPr="00886740">
        <w:rPr>
          <w:rFonts w:cs="Arial"/>
          <w:i/>
        </w:rPr>
        <w:t>per se</w:t>
      </w:r>
      <w:r w:rsidR="002707AA">
        <w:rPr>
          <w:rFonts w:cs="Arial"/>
        </w:rPr>
        <w:t xml:space="preserve"> linear</w:t>
      </w:r>
      <w:r w:rsidR="00886740">
        <w:rPr>
          <w:rFonts w:cs="Arial"/>
        </w:rPr>
        <w:t>, nämlich</w:t>
      </w:r>
      <w:r w:rsidR="002707AA">
        <w:rPr>
          <w:rFonts w:cs="Arial"/>
        </w:rPr>
        <w:t xml:space="preserve"> Original und Ableitung.</w:t>
      </w:r>
    </w:p>
    <w:p w14:paraId="1A4AD80A" w14:textId="48EA29A4" w:rsidR="0069015F" w:rsidRDefault="0069015F" w:rsidP="006E554B">
      <w:pPr>
        <w:rPr>
          <w:rFonts w:cs="Arial"/>
        </w:rPr>
      </w:pPr>
      <w:r>
        <w:rPr>
          <w:rFonts w:cs="Arial"/>
        </w:rPr>
        <w:t>Komplexere Abhängigkeiten zwischen Repräsentationen können</w:t>
      </w:r>
      <w:r w:rsidR="00886740">
        <w:rPr>
          <w:rFonts w:cs="Arial"/>
        </w:rPr>
        <w:t xml:space="preserve"> jedoch</w:t>
      </w:r>
      <w:r>
        <w:rPr>
          <w:rFonts w:cs="Arial"/>
        </w:rPr>
        <w:t xml:space="preserve"> nur </w:t>
      </w:r>
      <w:bookmarkStart w:id="1" w:name="_GoBack"/>
      <w:bookmarkEnd w:id="1"/>
      <w:r>
        <w:rPr>
          <w:rFonts w:cs="Arial"/>
        </w:rPr>
        <w:t>durch ein</w:t>
      </w:r>
      <w:ins w:id="2" w:author="Adrian Oettli" w:date="2020-03-30T14:45:00Z">
        <w:r w:rsidR="007E6FA9">
          <w:rPr>
            <w:rFonts w:cs="Arial"/>
          </w:rPr>
          <w:t>e</w:t>
        </w:r>
      </w:ins>
      <w:r>
        <w:rPr>
          <w:rFonts w:cs="Arial"/>
        </w:rPr>
        <w:t xml:space="preserve"> mitgelieferte PREMIS</w:t>
      </w:r>
      <w:r w:rsidR="00EB320A">
        <w:rPr>
          <w:rFonts w:cs="Arial"/>
        </w:rPr>
        <w:t>-</w:t>
      </w:r>
      <w:r>
        <w:rPr>
          <w:rFonts w:cs="Arial"/>
        </w:rPr>
        <w:t>Datei abgebildet werden.</w:t>
      </w:r>
    </w:p>
    <w:p w14:paraId="2A7EABAC" w14:textId="77777777" w:rsidR="001E48E1" w:rsidRDefault="001E48E1" w:rsidP="006E554B">
      <w:pPr>
        <w:rPr>
          <w:rFonts w:cs="Arial"/>
        </w:rPr>
      </w:pPr>
    </w:p>
    <w:p w14:paraId="762AE35D" w14:textId="77777777" w:rsidR="006E554B" w:rsidRPr="00F3232D" w:rsidRDefault="006E554B" w:rsidP="006E554B">
      <w:pPr>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t>Vorschlag:</w:t>
      </w:r>
    </w:p>
    <w:p w14:paraId="6661511B" w14:textId="0BC62CC7" w:rsidR="006E554B" w:rsidRDefault="00295CB9" w:rsidP="006E554B">
      <w:pPr>
        <w:pBdr>
          <w:top w:val="single" w:sz="4" w:space="1" w:color="auto"/>
          <w:left w:val="single" w:sz="4" w:space="4" w:color="auto"/>
          <w:bottom w:val="single" w:sz="4" w:space="1" w:color="auto"/>
          <w:right w:val="single" w:sz="4" w:space="4" w:color="auto"/>
        </w:pBdr>
        <w:rPr>
          <w:rFonts w:cs="Arial"/>
          <w:i/>
        </w:rPr>
      </w:pPr>
      <w:r>
        <w:rPr>
          <w:rFonts w:cs="Arial"/>
        </w:rPr>
        <w:t xml:space="preserve">Typ der Beziehung: </w:t>
      </w:r>
      <w:r w:rsidR="006E554B" w:rsidRPr="00AD414A">
        <w:rPr>
          <w:rFonts w:cs="Arial"/>
          <w:b/>
        </w:rPr>
        <w:t xml:space="preserve">Repräsentationen </w:t>
      </w:r>
      <w:r w:rsidR="006E554B" w:rsidRPr="00AD414A">
        <w:rPr>
          <w:rFonts w:cs="Arial"/>
          <w:b/>
          <w:i/>
        </w:rPr>
        <w:t>(</w:t>
      </w:r>
      <w:proofErr w:type="spellStart"/>
      <w:r w:rsidR="006E554B" w:rsidRPr="00AD414A">
        <w:rPr>
          <w:rFonts w:cs="Arial"/>
          <w:b/>
          <w:i/>
        </w:rPr>
        <w:t>Representation</w:t>
      </w:r>
      <w:proofErr w:type="spellEnd"/>
      <w:r w:rsidR="006E554B" w:rsidRPr="00AD414A">
        <w:rPr>
          <w:rFonts w:cs="Arial"/>
          <w:b/>
          <w:i/>
        </w:rPr>
        <w:t>)</w:t>
      </w:r>
    </w:p>
    <w:p w14:paraId="4990A616" w14:textId="4FA13681" w:rsidR="002707AA" w:rsidRDefault="002707AA" w:rsidP="002707AA">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Ordnen der Dateien: </w:t>
      </w:r>
      <w:r w:rsidR="009A20CA">
        <w:rPr>
          <w:rFonts w:cs="Arial"/>
        </w:rPr>
        <w:t>Nummerierung</w:t>
      </w:r>
      <w:r>
        <w:rPr>
          <w:rFonts w:cs="Arial"/>
        </w:rPr>
        <w:t>,</w:t>
      </w:r>
      <w:r w:rsidR="00886740">
        <w:rPr>
          <w:rFonts w:cs="Arial"/>
        </w:rPr>
        <w:t xml:space="preserve"> ordnen nach Dateinamen oder</w:t>
      </w:r>
      <w:r>
        <w:rPr>
          <w:rFonts w:cs="Arial"/>
        </w:rPr>
        <w:t xml:space="preserve"> ordnen nach </w:t>
      </w:r>
      <w:proofErr w:type="spellStart"/>
      <w:r>
        <w:rPr>
          <w:rFonts w:cs="Arial"/>
        </w:rPr>
        <w:t>Creation</w:t>
      </w:r>
      <w:proofErr w:type="spellEnd"/>
      <w:r>
        <w:rPr>
          <w:rFonts w:cs="Arial"/>
        </w:rPr>
        <w:t> Date. Das Ordnungselement ist also eine Zahl, ein String oder ein Datum.</w:t>
      </w:r>
    </w:p>
    <w:p w14:paraId="03AE5206" w14:textId="4990E089" w:rsidR="002707AA" w:rsidRDefault="002707AA" w:rsidP="002707AA">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Datei Nummer eins ist </w:t>
      </w:r>
      <w:r w:rsidR="00886740">
        <w:rPr>
          <w:rFonts w:cs="Arial"/>
        </w:rPr>
        <w:t>die</w:t>
      </w:r>
      <w:r>
        <w:rPr>
          <w:rFonts w:cs="Arial"/>
        </w:rPr>
        <w:t xml:space="preserve"> Or</w:t>
      </w:r>
      <w:r w:rsidR="00886740">
        <w:rPr>
          <w:rFonts w:cs="Arial"/>
        </w:rPr>
        <w:t>iginal</w:t>
      </w:r>
      <w:r w:rsidR="00EB320A">
        <w:rPr>
          <w:rFonts w:cs="Arial"/>
        </w:rPr>
        <w:t>-</w:t>
      </w:r>
      <w:r w:rsidR="00886740">
        <w:rPr>
          <w:rFonts w:cs="Arial"/>
        </w:rPr>
        <w:t xml:space="preserve"> oder Ursprungsdatei,</w:t>
      </w:r>
      <w:r>
        <w:rPr>
          <w:rFonts w:cs="Arial"/>
        </w:rPr>
        <w:t xml:space="preserve"> die folgenden Dateien sind Ableitungen</w:t>
      </w:r>
      <w:r w:rsidR="00886740">
        <w:rPr>
          <w:rFonts w:cs="Arial"/>
        </w:rPr>
        <w:t xml:space="preserve"> davon</w:t>
      </w:r>
      <w:r>
        <w:rPr>
          <w:rFonts w:cs="Arial"/>
        </w:rPr>
        <w:t>.</w:t>
      </w:r>
    </w:p>
    <w:p w14:paraId="2F7E5830" w14:textId="16B213E3" w:rsidR="00223E97" w:rsidRDefault="00223E97" w:rsidP="002707AA">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Komplexere Abhängigkeiten zwischen Repräsentationen werden durch </w:t>
      </w:r>
      <w:r w:rsidR="00EB320A">
        <w:rPr>
          <w:rFonts w:cs="Arial"/>
        </w:rPr>
        <w:t>mitgelieferte PREMIS-</w:t>
      </w:r>
      <w:r>
        <w:rPr>
          <w:rFonts w:cs="Arial"/>
        </w:rPr>
        <w:t>Datei</w:t>
      </w:r>
      <w:r w:rsidR="00E53BE7">
        <w:rPr>
          <w:rFonts w:cs="Arial"/>
        </w:rPr>
        <w:t>en</w:t>
      </w:r>
      <w:r>
        <w:rPr>
          <w:rFonts w:cs="Arial"/>
        </w:rPr>
        <w:t xml:space="preserve"> abgebildet.</w:t>
      </w:r>
    </w:p>
    <w:p w14:paraId="20CC4A51" w14:textId="7278B6AE" w:rsidR="006E554B" w:rsidRDefault="006E554B" w:rsidP="006E554B">
      <w:pPr>
        <w:pStyle w:val="berschrift2"/>
        <w:numPr>
          <w:ilvl w:val="1"/>
          <w:numId w:val="1"/>
        </w:numPr>
      </w:pPr>
      <w:r>
        <w:t>Primärdateien</w:t>
      </w:r>
      <w:r w:rsidR="002707AA">
        <w:t xml:space="preserve"> sind Versionen eines Dokuments</w:t>
      </w:r>
    </w:p>
    <w:p w14:paraId="18C4A337" w14:textId="4C22D7C9" w:rsidR="00F4594E" w:rsidRDefault="009A20CA" w:rsidP="004C569A">
      <w:pPr>
        <w:rPr>
          <w:rFonts w:cs="Arial"/>
        </w:rPr>
      </w:pPr>
      <w:r>
        <w:rPr>
          <w:rFonts w:cs="Arial"/>
        </w:rPr>
        <w:t>Versionen sind unterschiedliche Entwicklungsstufen eines Dokuments zu einem bestimmten Zeitpunkt. Jede Version hat also einen bestimmten Zeitstempel, der ihre</w:t>
      </w:r>
      <w:r w:rsidR="00295CB9">
        <w:rPr>
          <w:rFonts w:cs="Arial"/>
        </w:rPr>
        <w:t>r</w:t>
      </w:r>
      <w:r>
        <w:rPr>
          <w:rFonts w:cs="Arial"/>
        </w:rPr>
        <w:t xml:space="preserve"> Entstehung entspricht (genaugenommen das Speicher- oder </w:t>
      </w:r>
      <w:r w:rsidRPr="007B25A2">
        <w:rPr>
          <w:rFonts w:cs="Arial"/>
          <w:i/>
        </w:rPr>
        <w:t>Check In</w:t>
      </w:r>
      <w:r>
        <w:rPr>
          <w:rFonts w:cs="Arial"/>
        </w:rPr>
        <w:t xml:space="preserve"> Datum). Die letzte, nicht mehr veränderte Version wird zum </w:t>
      </w:r>
      <w:r w:rsidR="00295CB9">
        <w:rPr>
          <w:rFonts w:cs="Arial"/>
        </w:rPr>
        <w:t>finalen D</w:t>
      </w:r>
      <w:r>
        <w:rPr>
          <w:rFonts w:cs="Arial"/>
        </w:rPr>
        <w:t>okument</w:t>
      </w:r>
      <w:r w:rsidR="00295CB9">
        <w:rPr>
          <w:rFonts w:cs="Arial"/>
        </w:rPr>
        <w:t>.</w:t>
      </w:r>
    </w:p>
    <w:p w14:paraId="5697369A" w14:textId="0A4706DA" w:rsidR="009A20CA" w:rsidRDefault="00295CB9" w:rsidP="004C569A">
      <w:pPr>
        <w:rPr>
          <w:rFonts w:cs="Arial"/>
        </w:rPr>
      </w:pPr>
      <w:r>
        <w:rPr>
          <w:rFonts w:cs="Arial"/>
        </w:rPr>
        <w:t>Es gibt offenbar zwei verschieden</w:t>
      </w:r>
      <w:r w:rsidR="00EB320A">
        <w:rPr>
          <w:rFonts w:cs="Arial"/>
        </w:rPr>
        <w:t>e</w:t>
      </w:r>
      <w:r>
        <w:rPr>
          <w:rFonts w:cs="Arial"/>
        </w:rPr>
        <w:t xml:space="preserve"> Lösungsansätze in Dokumentverwaltungssystemen. Beim einen Ansatz wird jeweils die letzte </w:t>
      </w:r>
      <w:r>
        <w:rPr>
          <w:rFonts w:cs="Arial"/>
        </w:rPr>
        <w:lastRenderedPageBreak/>
        <w:t xml:space="preserve">eingecheckte Version zum finalen Dokument, bei anderen Ansatz wird das finale Dokument erst beim Schritt "Dokumentabschluss" erzeugt und wird </w:t>
      </w:r>
      <w:r w:rsidR="007B25A2">
        <w:rPr>
          <w:rFonts w:cs="Arial"/>
        </w:rPr>
        <w:t xml:space="preserve">dann </w:t>
      </w:r>
      <w:r>
        <w:rPr>
          <w:rFonts w:cs="Arial"/>
        </w:rPr>
        <w:t>auch im SIP zu einem neuen Dokument.</w:t>
      </w:r>
    </w:p>
    <w:p w14:paraId="5DB10B90" w14:textId="72750A1D" w:rsidR="007B25A2" w:rsidRDefault="007B25A2" w:rsidP="004C569A">
      <w:pPr>
        <w:rPr>
          <w:rFonts w:cs="Arial"/>
        </w:rPr>
      </w:pPr>
    </w:p>
    <w:p w14:paraId="0F12018F" w14:textId="3061A40C" w:rsidR="007B25A2" w:rsidRDefault="007B25A2" w:rsidP="004C569A">
      <w:pPr>
        <w:rPr>
          <w:rFonts w:cs="Arial"/>
        </w:rPr>
      </w:pPr>
      <w:r w:rsidRPr="001C3AF0">
        <w:rPr>
          <w:rFonts w:cs="Arial"/>
          <w:u w:val="single"/>
        </w:rPr>
        <w:t>Beispiel:</w:t>
      </w:r>
      <w:r w:rsidR="0031340C">
        <w:rPr>
          <w:rFonts w:cs="Arial"/>
        </w:rPr>
        <w:t xml:space="preserve"> E</w:t>
      </w:r>
      <w:r>
        <w:rPr>
          <w:rFonts w:cs="Arial"/>
        </w:rPr>
        <w:t>s existieren von einem D</w:t>
      </w:r>
      <w:r w:rsidR="00EB320A">
        <w:rPr>
          <w:rFonts w:cs="Arial"/>
        </w:rPr>
        <w:t>okument drei Versionen als Wordd</w:t>
      </w:r>
      <w:r>
        <w:rPr>
          <w:rFonts w:cs="Arial"/>
        </w:rPr>
        <w:t>okumente. Die drei Versionen haben den gleichen Dateinamen</w:t>
      </w:r>
      <w:r w:rsidR="00EB320A">
        <w:rPr>
          <w:rFonts w:cs="Arial"/>
        </w:rPr>
        <w:t>,</w:t>
      </w:r>
      <w:r>
        <w:rPr>
          <w:rFonts w:cs="Arial"/>
        </w:rPr>
        <w:t xml:space="preserve"> aber einen unterschiedlichen Entstehungszeitpunkt</w:t>
      </w:r>
      <w:r w:rsidR="00E53BE7">
        <w:rPr>
          <w:rFonts w:cs="Arial"/>
        </w:rPr>
        <w:t>,</w:t>
      </w:r>
      <w:r w:rsidR="001C3AF0">
        <w:rPr>
          <w:rFonts w:cs="Arial"/>
        </w:rPr>
        <w:t xml:space="preserve"> </w:t>
      </w:r>
      <w:r w:rsidR="00E53BE7">
        <w:rPr>
          <w:rFonts w:cs="Arial"/>
        </w:rPr>
        <w:t>dazu</w:t>
      </w:r>
      <w:r w:rsidR="001C3AF0">
        <w:rPr>
          <w:rFonts w:cs="Arial"/>
        </w:rPr>
        <w:t xml:space="preserve"> eine abschliessende finale Version des Dokuments in PDF. Das Dokument selber hat den gleichen Namen wie die Primärdateien. Es ist zu</w:t>
      </w:r>
      <w:r w:rsidR="00EB320A">
        <w:rPr>
          <w:rFonts w:cs="Arial"/>
        </w:rPr>
        <w:t xml:space="preserve"> vermuten, dass die letzte Wordv</w:t>
      </w:r>
      <w:r w:rsidR="001C3AF0">
        <w:rPr>
          <w:rFonts w:cs="Arial"/>
        </w:rPr>
        <w:t>ersion und die PDF</w:t>
      </w:r>
      <w:r w:rsidR="00EB320A">
        <w:rPr>
          <w:rFonts w:cs="Arial"/>
        </w:rPr>
        <w:t>-</w:t>
      </w:r>
      <w:r w:rsidR="001C3AF0">
        <w:rPr>
          <w:rFonts w:cs="Arial"/>
        </w:rPr>
        <w:t>Version eigentlich Repräsentationen sind, wir wissen das aber ohne detaillierte Kenntnisse des Dokumentverwaltungssystems nicht</w:t>
      </w:r>
      <w:r w:rsidR="00E53BE7">
        <w:rPr>
          <w:rFonts w:cs="Arial"/>
        </w:rPr>
        <w:t>.</w:t>
      </w:r>
    </w:p>
    <w:p w14:paraId="39B7B91A" w14:textId="2665958E" w:rsidR="0031340C" w:rsidRDefault="0031340C" w:rsidP="004C569A">
      <w:pPr>
        <w:rPr>
          <w:rFonts w:cs="Arial"/>
        </w:rPr>
      </w:pPr>
    </w:p>
    <w:p w14:paraId="6416274E" w14:textId="48D7D8A8" w:rsidR="0031340C" w:rsidRPr="0031340C" w:rsidRDefault="0031340C" w:rsidP="004C569A">
      <w:pPr>
        <w:rPr>
          <w:rFonts w:cs="Arial"/>
        </w:rPr>
      </w:pPr>
      <w:r>
        <w:rPr>
          <w:rFonts w:cs="Arial"/>
        </w:rPr>
        <w:t>Genaugenommen ist es unerheblich, ob die letzte Word</w:t>
      </w:r>
      <w:r w:rsidR="00EB320A">
        <w:rPr>
          <w:rFonts w:cs="Arial"/>
        </w:rPr>
        <w:t>v</w:t>
      </w:r>
      <w:r>
        <w:rPr>
          <w:rFonts w:cs="Arial"/>
        </w:rPr>
        <w:t>ersion und die PDF</w:t>
      </w:r>
      <w:r w:rsidR="00EB320A">
        <w:rPr>
          <w:rFonts w:cs="Arial"/>
        </w:rPr>
        <w:t>-</w:t>
      </w:r>
      <w:r>
        <w:rPr>
          <w:rFonts w:cs="Arial"/>
        </w:rPr>
        <w:t>Version inhaltlich identisch, und damit Repräsentationen sind</w:t>
      </w:r>
      <w:r w:rsidR="00EB320A">
        <w:rPr>
          <w:rFonts w:cs="Arial"/>
        </w:rPr>
        <w:t>;</w:t>
      </w:r>
      <w:r>
        <w:rPr>
          <w:rFonts w:cs="Arial"/>
        </w:rPr>
        <w:t xml:space="preserve"> wir haben auf dem Zeitstrahl, der die </w:t>
      </w:r>
      <w:proofErr w:type="spellStart"/>
      <w:r>
        <w:rPr>
          <w:rFonts w:cs="Arial"/>
        </w:rPr>
        <w:t>Versionierung</w:t>
      </w:r>
      <w:proofErr w:type="spellEnd"/>
      <w:r>
        <w:rPr>
          <w:rFonts w:cs="Arial"/>
        </w:rPr>
        <w:t xml:space="preserve"> abbildet</w:t>
      </w:r>
      <w:r w:rsidR="00EB320A">
        <w:rPr>
          <w:rFonts w:cs="Arial"/>
        </w:rPr>
        <w:t>,</w:t>
      </w:r>
      <w:r>
        <w:rPr>
          <w:rFonts w:cs="Arial"/>
        </w:rPr>
        <w:t xml:space="preserve"> vier Objekte, die die einzelnen Schritte bei der Entstehung des Dokuments abbilden: </w:t>
      </w:r>
      <w:r w:rsidRPr="0031340C">
        <w:rPr>
          <w:rFonts w:cs="Arial"/>
        </w:rPr>
        <w:t>Word X</w:t>
      </w:r>
      <w:r w:rsidRPr="0031340C">
        <w:rPr>
          <w:rFonts w:cs="Arial"/>
          <w:vertAlign w:val="superscript"/>
        </w:rPr>
        <w:t>1</w:t>
      </w:r>
      <w:r w:rsidRPr="0031340C">
        <w:rPr>
          <w:rFonts w:cs="Arial"/>
        </w:rPr>
        <w:t xml:space="preserve"> -&gt; Word X</w:t>
      </w:r>
      <w:r w:rsidRPr="0031340C">
        <w:rPr>
          <w:rFonts w:cs="Arial"/>
          <w:vertAlign w:val="superscript"/>
        </w:rPr>
        <w:t>2</w:t>
      </w:r>
      <w:r w:rsidRPr="0031340C">
        <w:rPr>
          <w:rFonts w:cs="Arial"/>
        </w:rPr>
        <w:t xml:space="preserve"> -&gt; Word X</w:t>
      </w:r>
      <w:r w:rsidRPr="0031340C">
        <w:rPr>
          <w:rFonts w:cs="Arial"/>
          <w:vertAlign w:val="superscript"/>
        </w:rPr>
        <w:t>3</w:t>
      </w:r>
      <w:r w:rsidRPr="0031340C">
        <w:rPr>
          <w:rFonts w:cs="Arial"/>
        </w:rPr>
        <w:t xml:space="preserve"> -&gt; PDF X</w:t>
      </w:r>
      <w:r w:rsidRPr="0031340C">
        <w:rPr>
          <w:rFonts w:cs="Arial"/>
          <w:vertAlign w:val="superscript"/>
        </w:rPr>
        <w:t>4</w:t>
      </w:r>
    </w:p>
    <w:p w14:paraId="5B1EB407" w14:textId="77777777" w:rsidR="009A20CA" w:rsidRPr="0031340C" w:rsidRDefault="009A20CA" w:rsidP="009A20CA">
      <w:pPr>
        <w:rPr>
          <w:rFonts w:cs="Arial"/>
        </w:rPr>
      </w:pPr>
    </w:p>
    <w:p w14:paraId="43ED540C" w14:textId="77777777" w:rsidR="009A20CA" w:rsidRPr="00F3232D" w:rsidRDefault="009A20CA" w:rsidP="009A20CA">
      <w:pPr>
        <w:keepNext/>
        <w:keepLines/>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t>Vorschlag:</w:t>
      </w:r>
    </w:p>
    <w:p w14:paraId="02BE3298" w14:textId="29BE687C" w:rsidR="009A20CA" w:rsidRDefault="00295CB9" w:rsidP="009A20CA">
      <w:pPr>
        <w:keepNext/>
        <w:keepLines/>
        <w:pBdr>
          <w:top w:val="single" w:sz="4" w:space="1" w:color="auto"/>
          <w:left w:val="single" w:sz="4" w:space="4" w:color="auto"/>
          <w:bottom w:val="single" w:sz="4" w:space="1" w:color="auto"/>
          <w:right w:val="single" w:sz="4" w:space="4" w:color="auto"/>
        </w:pBdr>
        <w:rPr>
          <w:rFonts w:cs="Arial"/>
          <w:i/>
        </w:rPr>
      </w:pPr>
      <w:r>
        <w:rPr>
          <w:rFonts w:cs="Arial"/>
        </w:rPr>
        <w:t xml:space="preserve">Typ der Beziehung: </w:t>
      </w:r>
      <w:r w:rsidR="009A20CA">
        <w:rPr>
          <w:rFonts w:cs="Arial"/>
          <w:b/>
        </w:rPr>
        <w:t>Version</w:t>
      </w:r>
      <w:r w:rsidR="009A20CA" w:rsidRPr="00AD414A">
        <w:rPr>
          <w:rFonts w:cs="Arial"/>
          <w:b/>
        </w:rPr>
        <w:t xml:space="preserve"> </w:t>
      </w:r>
      <w:r w:rsidR="009A20CA" w:rsidRPr="00AD414A">
        <w:rPr>
          <w:rFonts w:cs="Arial"/>
          <w:b/>
          <w:i/>
        </w:rPr>
        <w:t>(</w:t>
      </w:r>
      <w:r w:rsidR="009A20CA">
        <w:rPr>
          <w:rFonts w:cs="Arial"/>
          <w:b/>
          <w:i/>
        </w:rPr>
        <w:t>Version</w:t>
      </w:r>
      <w:r w:rsidR="009A20CA" w:rsidRPr="00AD414A">
        <w:rPr>
          <w:rFonts w:cs="Arial"/>
          <w:b/>
          <w:i/>
        </w:rPr>
        <w:t>)</w:t>
      </w:r>
    </w:p>
    <w:p w14:paraId="5DB6E242" w14:textId="77777777" w:rsidR="006E48BB" w:rsidRDefault="009A20CA" w:rsidP="006E48BB">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Ordnen der Dateien: nach </w:t>
      </w:r>
      <w:proofErr w:type="spellStart"/>
      <w:r>
        <w:rPr>
          <w:rFonts w:cs="Arial"/>
        </w:rPr>
        <w:t>Creation</w:t>
      </w:r>
      <w:proofErr w:type="spellEnd"/>
      <w:r>
        <w:rPr>
          <w:rFonts w:cs="Arial"/>
        </w:rPr>
        <w:t> Date. Das Ordnungselement Datum.</w:t>
      </w:r>
    </w:p>
    <w:p w14:paraId="12481450" w14:textId="55D08B3F" w:rsidR="009A20CA" w:rsidRDefault="006E48BB" w:rsidP="006E48BB">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Die letzte </w:t>
      </w:r>
      <w:r w:rsidR="009A20CA">
        <w:rPr>
          <w:rFonts w:cs="Arial"/>
        </w:rPr>
        <w:t xml:space="preserve">Datei </w:t>
      </w:r>
      <w:r>
        <w:rPr>
          <w:rFonts w:cs="Arial"/>
        </w:rPr>
        <w:t>nach Datum sortiert ist die finale Version</w:t>
      </w:r>
    </w:p>
    <w:p w14:paraId="698FC064" w14:textId="7CF31E63" w:rsidR="004356F6" w:rsidRDefault="003C3CB6" w:rsidP="004356F6">
      <w:pPr>
        <w:pStyle w:val="berschrift1"/>
      </w:pPr>
      <w:r>
        <w:t>Erläuterung</w:t>
      </w:r>
    </w:p>
    <w:p w14:paraId="62C446C6" w14:textId="1594AB16" w:rsidR="004356F6" w:rsidRDefault="004356F6" w:rsidP="004356F6">
      <w:r>
        <w:t>Der Vorschlag versucht mit ein</w:t>
      </w:r>
      <w:r w:rsidR="00E53BE7">
        <w:t>em Minimum an Ergänzungen zu eCH</w:t>
      </w:r>
      <w:r>
        <w:t>-0160 v1.1 auszukommen.</w:t>
      </w:r>
    </w:p>
    <w:p w14:paraId="4232BBC7" w14:textId="11754F68" w:rsidR="003C3CB6" w:rsidRDefault="003C3CB6" w:rsidP="004356F6">
      <w:r>
        <w:t xml:space="preserve">Nötig sind zum Element Datei das Attribut </w:t>
      </w:r>
      <w:r w:rsidRPr="003C3CB6">
        <w:rPr>
          <w:b/>
        </w:rPr>
        <w:t>Typ</w:t>
      </w:r>
      <w:r>
        <w:t xml:space="preserve"> mit den Werten: "Reihung", "Aspekt", "Repräsentation" und "Version" und das Attribut </w:t>
      </w:r>
      <w:r w:rsidRPr="003C3CB6">
        <w:rPr>
          <w:b/>
        </w:rPr>
        <w:t>Ordnung</w:t>
      </w:r>
      <w:r>
        <w:t>, das vom Typ Integer, String oder Datum sein kann. Beim Attribut Ordnung wird die natürliche Sortierung alphanumerisch/Datum verwendet.</w:t>
      </w:r>
    </w:p>
    <w:p w14:paraId="5C741116" w14:textId="091BB505" w:rsidR="003C3CB6" w:rsidRDefault="003C3CB6" w:rsidP="004356F6">
      <w:r>
        <w:t>Grundsätzlich gilt, die letzte Primärdatei repräsentiert das Dokument in der Form, wie es bei einer Überlieferung von Versionen, Repräsentationen etc. abgeliefert worden wäre.</w:t>
      </w:r>
    </w:p>
    <w:p w14:paraId="2F5CF4B4" w14:textId="0F911850" w:rsidR="003C3CB6" w:rsidRDefault="0019131D" w:rsidP="0019131D">
      <w:pPr>
        <w:pStyle w:val="berschrift1"/>
        <w:tabs>
          <w:tab w:val="clear" w:pos="432"/>
          <w:tab w:val="num" w:pos="567"/>
        </w:tabs>
        <w:ind w:left="567" w:hanging="567"/>
      </w:pPr>
      <w:r>
        <w:t>Kritik</w:t>
      </w:r>
    </w:p>
    <w:p w14:paraId="4C5E65FE" w14:textId="64D40C44" w:rsidR="0019131D" w:rsidRPr="0019131D" w:rsidRDefault="0019131D" w:rsidP="0019131D">
      <w:r>
        <w:t>Unschön ist, dass bei den Repräsentationen das älteste Primärdatei das Original darstellt, bei Versionen jedoch die jüngste Primärdatei das finale Dokument ist</w:t>
      </w:r>
      <w:r w:rsidR="00460A08">
        <w:t>. Das liegt aber in der Natur der Sache begründet.</w:t>
      </w:r>
    </w:p>
    <w:sectPr w:rsidR="0019131D" w:rsidRPr="0019131D" w:rsidSect="00841C7A">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1701" w:left="1701"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5DA90" w14:textId="77777777" w:rsidR="00144216" w:rsidRDefault="00144216">
      <w:r>
        <w:separator/>
      </w:r>
    </w:p>
  </w:endnote>
  <w:endnote w:type="continuationSeparator" w:id="0">
    <w:p w14:paraId="3BE7E1B1" w14:textId="77777777" w:rsidR="00144216" w:rsidRDefault="00144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45 Light">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81A0" w14:textId="77777777" w:rsidR="00510FB1" w:rsidRDefault="00510FB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FFA80" w14:textId="06105E03" w:rsidR="006A0BD2" w:rsidRPr="003E3CC5" w:rsidRDefault="006A0BD2" w:rsidP="006A0BD2">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FD49CA">
      <w:rPr>
        <w:noProof/>
        <w:sz w:val="18"/>
        <w:szCs w:val="18"/>
      </w:rPr>
      <w:t>P:\KOST\Zusammenarbeit\archivische Arbeitsgruppen\AG scopeOAIS\07_Repräsentationen und Versionen\Repräsentationen und Versionen in eCH-0160_v0.3.docx</w:t>
    </w:r>
    <w:r w:rsidRPr="003E3CC5">
      <w:rPr>
        <w:sz w:val="18"/>
        <w:szCs w:val="18"/>
      </w:rPr>
      <w:fldChar w:fldCharType="end"/>
    </w:r>
  </w:p>
  <w:p w14:paraId="17CA050D" w14:textId="2A677345" w:rsidR="006A0BD2" w:rsidRPr="003E3CC5" w:rsidRDefault="006A0BD2" w:rsidP="006A0BD2">
    <w:pPr>
      <w:pStyle w:val="Fuzeile"/>
      <w:tabs>
        <w:tab w:val="center" w:pos="4140"/>
        <w:tab w:val="right" w:pos="8460"/>
      </w:tabs>
      <w:rPr>
        <w:sz w:val="18"/>
        <w:szCs w:val="18"/>
      </w:rPr>
    </w:pPr>
    <w:proofErr w:type="spellStart"/>
    <w:r w:rsidRPr="003E3CC5">
      <w:rPr>
        <w:sz w:val="18"/>
        <w:szCs w:val="18"/>
      </w:rPr>
      <w:t>Bg</w:t>
    </w:r>
    <w:proofErr w:type="spellEnd"/>
    <w:r w:rsidRPr="003E3CC5">
      <w:rPr>
        <w:sz w:val="18"/>
        <w:szCs w:val="18"/>
      </w:rPr>
      <w:t>/Km/</w:t>
    </w:r>
    <w:proofErr w:type="spellStart"/>
    <w:r w:rsidRPr="003E3CC5">
      <w:rPr>
        <w:sz w:val="18"/>
        <w:szCs w:val="18"/>
      </w:rPr>
      <w:t>Rc</w:t>
    </w:r>
    <w:proofErr w:type="spellEnd"/>
    <w:r w:rsidRPr="003E3CC5">
      <w:rPr>
        <w:sz w:val="18"/>
        <w:szCs w:val="18"/>
      </w:rPr>
      <w:t xml:space="preserve">, </w:t>
    </w:r>
    <w:r w:rsidRPr="003E3CC5">
      <w:rPr>
        <w:sz w:val="18"/>
        <w:szCs w:val="18"/>
      </w:rPr>
      <w:fldChar w:fldCharType="begin"/>
    </w:r>
    <w:r w:rsidRPr="003E3CC5">
      <w:rPr>
        <w:sz w:val="18"/>
        <w:szCs w:val="18"/>
      </w:rPr>
      <w:instrText xml:space="preserve"> DATE \@ "dd.MM.yyyy" </w:instrText>
    </w:r>
    <w:r w:rsidRPr="003E3CC5">
      <w:rPr>
        <w:sz w:val="18"/>
        <w:szCs w:val="18"/>
      </w:rPr>
      <w:fldChar w:fldCharType="separate"/>
    </w:r>
    <w:r w:rsidR="007E6FA9">
      <w:rPr>
        <w:noProof/>
        <w:sz w:val="18"/>
        <w:szCs w:val="18"/>
      </w:rPr>
      <w:t>30.03.2020</w:t>
    </w:r>
    <w:r w:rsidRPr="003E3CC5">
      <w:rPr>
        <w:sz w:val="18"/>
        <w:szCs w:val="18"/>
      </w:rPr>
      <w:fldChar w:fldCharType="end"/>
    </w:r>
    <w:r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7E6FA9">
      <w:rPr>
        <w:noProof/>
        <w:sz w:val="18"/>
        <w:szCs w:val="18"/>
      </w:rPr>
      <w:t>5</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7E6FA9">
      <w:rPr>
        <w:noProof/>
        <w:sz w:val="18"/>
        <w:szCs w:val="18"/>
      </w:rPr>
      <w:t>5</w:t>
    </w:r>
    <w:r w:rsidRPr="003E3CC5">
      <w:rPr>
        <w:sz w:val="18"/>
        <w:szCs w:val="18"/>
      </w:rPr>
      <w:fldChar w:fldCharType="end"/>
    </w:r>
  </w:p>
  <w:p w14:paraId="3C3083A3" w14:textId="77777777" w:rsidR="006A0BD2" w:rsidRPr="00841C7A" w:rsidRDefault="006A0BD2" w:rsidP="006A0BD2">
    <w:pPr>
      <w:pStyle w:val="Fuzeile"/>
      <w:rPr>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0C5F1" w14:textId="2C379FE4" w:rsidR="00841C7A" w:rsidRPr="003E3CC5" w:rsidRDefault="00AE5B10">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FD49CA">
      <w:rPr>
        <w:noProof/>
        <w:sz w:val="18"/>
        <w:szCs w:val="18"/>
      </w:rPr>
      <w:t>P:\KOST\Zusammenarbeit\archivische Arbeitsgruppen\AG scopeOAIS\07_Repräsentationen und Versionen\Repräsentationen und Versionen in eCH-0160_v0.3.docx</w:t>
    </w:r>
    <w:r w:rsidRPr="003E3CC5">
      <w:rPr>
        <w:sz w:val="18"/>
        <w:szCs w:val="18"/>
      </w:rPr>
      <w:fldChar w:fldCharType="end"/>
    </w:r>
  </w:p>
  <w:p w14:paraId="7986677E" w14:textId="1B2253C3" w:rsidR="00AE5B10" w:rsidRPr="003E3CC5" w:rsidRDefault="00AE5B10" w:rsidP="00AE5B10">
    <w:pPr>
      <w:pStyle w:val="Fuzeile"/>
      <w:tabs>
        <w:tab w:val="center" w:pos="4140"/>
        <w:tab w:val="right" w:pos="8460"/>
      </w:tabs>
      <w:rPr>
        <w:sz w:val="18"/>
        <w:szCs w:val="18"/>
      </w:rPr>
    </w:pPr>
    <w:proofErr w:type="spellStart"/>
    <w:r w:rsidRPr="003E3CC5">
      <w:rPr>
        <w:sz w:val="18"/>
        <w:szCs w:val="18"/>
      </w:rPr>
      <w:t>Bg</w:t>
    </w:r>
    <w:proofErr w:type="spellEnd"/>
    <w:r w:rsidRPr="003E3CC5">
      <w:rPr>
        <w:sz w:val="18"/>
        <w:szCs w:val="18"/>
      </w:rPr>
      <w:t>/Km</w:t>
    </w:r>
    <w:r w:rsidR="003E3CC5" w:rsidRPr="003E3CC5">
      <w:rPr>
        <w:sz w:val="18"/>
        <w:szCs w:val="18"/>
      </w:rPr>
      <w:t>/</w:t>
    </w:r>
    <w:proofErr w:type="spellStart"/>
    <w:r w:rsidR="003E3CC5" w:rsidRPr="003E3CC5">
      <w:rPr>
        <w:sz w:val="18"/>
        <w:szCs w:val="18"/>
      </w:rPr>
      <w:t>Rc</w:t>
    </w:r>
    <w:proofErr w:type="spellEnd"/>
    <w:r w:rsidRPr="003E3CC5">
      <w:rPr>
        <w:sz w:val="18"/>
        <w:szCs w:val="18"/>
      </w:rPr>
      <w:t xml:space="preserve">, </w:t>
    </w:r>
    <w:r w:rsidRPr="003E3CC5">
      <w:rPr>
        <w:sz w:val="18"/>
        <w:szCs w:val="18"/>
      </w:rPr>
      <w:fldChar w:fldCharType="begin"/>
    </w:r>
    <w:r w:rsidRPr="003E3CC5">
      <w:rPr>
        <w:sz w:val="18"/>
        <w:szCs w:val="18"/>
      </w:rPr>
      <w:instrText xml:space="preserve"> DATE \@ "dd.MM.yyyy" </w:instrText>
    </w:r>
    <w:r w:rsidRPr="003E3CC5">
      <w:rPr>
        <w:sz w:val="18"/>
        <w:szCs w:val="18"/>
      </w:rPr>
      <w:fldChar w:fldCharType="separate"/>
    </w:r>
    <w:r w:rsidR="007E6FA9">
      <w:rPr>
        <w:noProof/>
        <w:sz w:val="18"/>
        <w:szCs w:val="18"/>
      </w:rPr>
      <w:t>30.03.2020</w:t>
    </w:r>
    <w:r w:rsidRPr="003E3CC5">
      <w:rPr>
        <w:sz w:val="18"/>
        <w:szCs w:val="18"/>
      </w:rPr>
      <w:fldChar w:fldCharType="end"/>
    </w:r>
    <w:r w:rsidR="003E3CC5"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7E6FA9">
      <w:rPr>
        <w:noProof/>
        <w:sz w:val="18"/>
        <w:szCs w:val="18"/>
      </w:rPr>
      <w:t>1</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7E6FA9">
      <w:rPr>
        <w:noProof/>
        <w:sz w:val="18"/>
        <w:szCs w:val="18"/>
      </w:rPr>
      <w:t>5</w:t>
    </w:r>
    <w:r w:rsidRPr="003E3CC5">
      <w:rPr>
        <w:sz w:val="18"/>
        <w:szCs w:val="18"/>
      </w:rPr>
      <w:fldChar w:fldCharType="end"/>
    </w:r>
  </w:p>
  <w:p w14:paraId="343D4EC6" w14:textId="77777777" w:rsidR="00AE5B10" w:rsidRPr="00841C7A" w:rsidRDefault="00AE5B10">
    <w:pPr>
      <w:pStyle w:val="Fuzeile"/>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75CB1" w14:textId="77777777" w:rsidR="00144216" w:rsidRDefault="00144216">
      <w:r>
        <w:separator/>
      </w:r>
    </w:p>
  </w:footnote>
  <w:footnote w:type="continuationSeparator" w:id="0">
    <w:p w14:paraId="7D526EDE" w14:textId="77777777" w:rsidR="00144216" w:rsidRDefault="00144216">
      <w:r>
        <w:continuationSeparator/>
      </w:r>
    </w:p>
  </w:footnote>
  <w:footnote w:id="1">
    <w:p w14:paraId="26FEFB3E" w14:textId="77777777" w:rsidR="00BA2066" w:rsidRPr="00624187" w:rsidRDefault="00BA2066">
      <w:pPr>
        <w:pStyle w:val="Funotentext"/>
        <w:rPr>
          <w:rFonts w:cs="Arial"/>
        </w:rPr>
      </w:pPr>
      <w:r w:rsidRPr="00624187">
        <w:rPr>
          <w:rStyle w:val="Funotenzeichen"/>
          <w:rFonts w:ascii="Arial" w:hAnsi="Arial" w:cs="Arial"/>
        </w:rPr>
        <w:footnoteRef/>
      </w:r>
      <w:r w:rsidRPr="00624187">
        <w:rPr>
          <w:rFonts w:cs="Arial"/>
        </w:rPr>
        <w:t xml:space="preserve"> PREMIS hat sich weitgehend gegen LMER durchgesetzt, siehe auch: </w:t>
      </w:r>
      <w:hyperlink r:id="rId1" w:history="1">
        <w:r w:rsidRPr="00624187">
          <w:rPr>
            <w:rStyle w:val="Hyperlink"/>
            <w:rFonts w:cs="Arial"/>
          </w:rPr>
          <w:t>https://kost-ceco.ch/cms/dl/71d7e734490751c1e600021a5b8e9146/Vergleich_LMER-PREMIS.pdf</w:t>
        </w:r>
      </w:hyperlink>
      <w:r w:rsidRPr="00624187">
        <w:rPr>
          <w:rFonts w:cs="Arial"/>
        </w:rPr>
        <w:t xml:space="preserve"> </w:t>
      </w:r>
    </w:p>
  </w:footnote>
  <w:footnote w:id="2">
    <w:p w14:paraId="6CFB6A3E" w14:textId="3544A7FD" w:rsidR="00C04D73" w:rsidRDefault="00C04D73">
      <w:pPr>
        <w:pStyle w:val="Funotentext"/>
      </w:pPr>
      <w:r>
        <w:rPr>
          <w:rStyle w:val="Funotenzeichen"/>
        </w:rPr>
        <w:footnoteRef/>
      </w:r>
      <w:r>
        <w:t xml:space="preserve"> Ein zwischen oder </w:t>
      </w:r>
      <w:proofErr w:type="spellStart"/>
      <w:r w:rsidRPr="00C04D73">
        <w:rPr>
          <w:i/>
        </w:rPr>
        <w:t>post</w:t>
      </w:r>
      <w:proofErr w:type="spellEnd"/>
      <w:r w:rsidRPr="00C04D73">
        <w:rPr>
          <w:i/>
        </w:rPr>
        <w:t xml:space="preserve"> </w:t>
      </w:r>
      <w:proofErr w:type="spellStart"/>
      <w:r w:rsidRPr="00C04D73">
        <w:rPr>
          <w:i/>
        </w:rPr>
        <w:t>production</w:t>
      </w:r>
      <w:proofErr w:type="spellEnd"/>
      <w:r>
        <w:t xml:space="preserve"> Kopie in der Broadcast Industrie</w:t>
      </w:r>
      <w:r w:rsidR="00D41C88">
        <w:t xml:space="preserve">, siehe </w:t>
      </w:r>
      <w:hyperlink r:id="rId2" w:history="1">
        <w:r w:rsidR="00D41C88" w:rsidRPr="006E06EC">
          <w:rPr>
            <w:rStyle w:val="Hyperlink"/>
          </w:rPr>
          <w:t>https://memoriav.ch/wp-content/uploads/2014/07/VARRFP.pdf</w:t>
        </w:r>
      </w:hyperlink>
      <w:r w:rsidR="00D41C88">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9D604" w14:textId="40D5F0C8" w:rsidR="00510FB1" w:rsidRDefault="00144216">
    <w:pPr>
      <w:pStyle w:val="Kopfzeile"/>
    </w:pPr>
    <w:r>
      <w:rPr>
        <w:noProof/>
      </w:rPr>
      <w:pict w14:anchorId="4B8B7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343485" o:spid="_x0000_s2050" type="#_x0000_t136" style="position:absolute;margin-left:0;margin-top:0;width:479.55pt;height:119.85pt;rotation:315;z-index:-251655168;mso-position-horizontal:center;mso-position-horizontal-relative:margin;mso-position-vertical:center;mso-position-vertical-relative:margin" o:allowincell="f" fillcolor="silver" stroked="f">
          <v:fill opacity=".5"/>
          <v:textpath style="font-family:&quot;Arial&quot;;font-size:1pt" string="ENTWUR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D323A" w14:textId="4532BF68" w:rsidR="00510FB1" w:rsidRDefault="00144216">
    <w:pPr>
      <w:pStyle w:val="Kopfzeile"/>
    </w:pPr>
    <w:r>
      <w:rPr>
        <w:noProof/>
      </w:rPr>
      <w:pict w14:anchorId="24E376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343486" o:spid="_x0000_s2051" type="#_x0000_t136" style="position:absolute;margin-left:0;margin-top:0;width:479.55pt;height:119.85pt;rotation:315;z-index:-251653120;mso-position-horizontal:center;mso-position-horizontal-relative:margin;mso-position-vertical:center;mso-position-vertical-relative:margin" o:allowincell="f" fillcolor="silver" stroked="f">
          <v:fill opacity=".5"/>
          <v:textpath style="font-family:&quot;Arial&quot;;font-size:1pt" string="ENTWUR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000" w:firstRow="0" w:lastRow="0" w:firstColumn="0" w:lastColumn="0" w:noHBand="0" w:noVBand="0"/>
    </w:tblPr>
    <w:tblGrid>
      <w:gridCol w:w="1813"/>
      <w:gridCol w:w="6691"/>
    </w:tblGrid>
    <w:tr w:rsidR="00841C7A" w14:paraId="5806CB96" w14:textId="77777777" w:rsidTr="003E2328">
      <w:tc>
        <w:tcPr>
          <w:tcW w:w="1813" w:type="dxa"/>
          <w:tcMar>
            <w:left w:w="57" w:type="dxa"/>
            <w:right w:w="57" w:type="dxa"/>
          </w:tcMar>
        </w:tcPr>
        <w:p w14:paraId="4F9874C4" w14:textId="77777777" w:rsidR="00841C7A" w:rsidRDefault="00841C7A" w:rsidP="007E6797">
          <w:pPr>
            <w:pStyle w:val="Kopfzeile1"/>
            <w:ind w:left="-63"/>
          </w:pPr>
          <w:r w:rsidRPr="003E3CC5">
            <w:t>KOST</w:t>
          </w:r>
        </w:p>
      </w:tc>
      <w:tc>
        <w:tcPr>
          <w:tcW w:w="6709" w:type="dxa"/>
          <w:tcMar>
            <w:left w:w="57" w:type="dxa"/>
            <w:right w:w="57" w:type="dxa"/>
          </w:tcMar>
        </w:tcPr>
        <w:p w14:paraId="26C46942" w14:textId="77777777" w:rsidR="00841C7A" w:rsidRPr="00841C7A" w:rsidRDefault="00841C7A" w:rsidP="003E3CC5">
          <w:pPr>
            <w:pStyle w:val="Kopfzeile2"/>
          </w:pPr>
          <w:r w:rsidRPr="00841C7A">
            <w:t>Koordinationsstelle für die dauerhafte Archivierung elektronischer Unterlagen</w:t>
          </w:r>
        </w:p>
      </w:tc>
    </w:tr>
  </w:tbl>
  <w:p w14:paraId="17BD25B1" w14:textId="18B545BA" w:rsidR="00841C7A" w:rsidRPr="006B77FD" w:rsidRDefault="00144216" w:rsidP="003E3CC5">
    <w:pPr>
      <w:pStyle w:val="Kopfzeile3"/>
    </w:pPr>
    <w:r>
      <w:rPr>
        <w:noProof/>
      </w:rPr>
      <w:pict w14:anchorId="21641C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343484" o:spid="_x0000_s2049" type="#_x0000_t136" style="position:absolute;margin-left:0;margin-top:0;width:479.55pt;height:119.85pt;rotation:315;z-index:-251657216;mso-position-horizontal:center;mso-position-horizontal-relative:margin;mso-position-vertical:center;mso-position-vertical-relative:margin" o:allowincell="f" fillcolor="silver" stroked="f">
          <v:fill opacity=".5"/>
          <v:textpath style="font-family:&quot;Arial&quot;;font-size:1pt" string="ENTWURF"/>
          <w10:wrap anchorx="margin" anchory="margin"/>
        </v:shape>
      </w:pict>
    </w:r>
    <w:r w:rsidR="00841C7A" w:rsidRPr="006B77FD">
      <w:t>Ein Gemeinschaftsunternehmen von Schweizer Archiven</w:t>
    </w:r>
  </w:p>
  <w:p w14:paraId="4E5BB5DE" w14:textId="77777777" w:rsidR="00841C7A" w:rsidRDefault="00841C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106B7"/>
    <w:multiLevelType w:val="multilevel"/>
    <w:tmpl w:val="382419C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1CEC4E16"/>
    <w:multiLevelType w:val="hybridMultilevel"/>
    <w:tmpl w:val="F6941C0E"/>
    <w:lvl w:ilvl="0" w:tplc="C7A6CB1A">
      <w:start w:val="4"/>
      <w:numFmt w:val="bullet"/>
      <w:pStyle w:val="Listenabsatz"/>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97871E9"/>
    <w:multiLevelType w:val="hybridMultilevel"/>
    <w:tmpl w:val="8B104E9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7AD213CE"/>
    <w:multiLevelType w:val="hybridMultilevel"/>
    <w:tmpl w:val="63E6C8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3"/>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rian Oettli">
    <w15:presenceInfo w15:providerId="None" w15:userId="Adrian Oett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60"/>
    <w:rsid w:val="0000573F"/>
    <w:rsid w:val="00047F1F"/>
    <w:rsid w:val="00084B45"/>
    <w:rsid w:val="000B5111"/>
    <w:rsid w:val="000B6A3A"/>
    <w:rsid w:val="001364B6"/>
    <w:rsid w:val="00144216"/>
    <w:rsid w:val="001714F3"/>
    <w:rsid w:val="0019131D"/>
    <w:rsid w:val="001B7F86"/>
    <w:rsid w:val="001C3AF0"/>
    <w:rsid w:val="001E48E1"/>
    <w:rsid w:val="00223E97"/>
    <w:rsid w:val="00244965"/>
    <w:rsid w:val="002707AA"/>
    <w:rsid w:val="00295CB9"/>
    <w:rsid w:val="002B311B"/>
    <w:rsid w:val="0031340C"/>
    <w:rsid w:val="0032167F"/>
    <w:rsid w:val="003631F1"/>
    <w:rsid w:val="003C3CB6"/>
    <w:rsid w:val="003E206B"/>
    <w:rsid w:val="003E2328"/>
    <w:rsid w:val="003E3CC5"/>
    <w:rsid w:val="0041166A"/>
    <w:rsid w:val="004356F6"/>
    <w:rsid w:val="00460A08"/>
    <w:rsid w:val="00462C57"/>
    <w:rsid w:val="004C569A"/>
    <w:rsid w:val="004F68C0"/>
    <w:rsid w:val="00510FB1"/>
    <w:rsid w:val="00520C4A"/>
    <w:rsid w:val="00524EB9"/>
    <w:rsid w:val="00525D7C"/>
    <w:rsid w:val="005649D9"/>
    <w:rsid w:val="00582C49"/>
    <w:rsid w:val="005A5AD2"/>
    <w:rsid w:val="005B3403"/>
    <w:rsid w:val="006178FD"/>
    <w:rsid w:val="00624187"/>
    <w:rsid w:val="006530F6"/>
    <w:rsid w:val="0069015F"/>
    <w:rsid w:val="006A0BD2"/>
    <w:rsid w:val="006A74F2"/>
    <w:rsid w:val="006B77FD"/>
    <w:rsid w:val="006E48BB"/>
    <w:rsid w:val="006E554B"/>
    <w:rsid w:val="007253C0"/>
    <w:rsid w:val="0075164E"/>
    <w:rsid w:val="00764377"/>
    <w:rsid w:val="007A6BE6"/>
    <w:rsid w:val="007B25A2"/>
    <w:rsid w:val="007E569B"/>
    <w:rsid w:val="007E6797"/>
    <w:rsid w:val="007E6FA9"/>
    <w:rsid w:val="00841C7A"/>
    <w:rsid w:val="008502FF"/>
    <w:rsid w:val="00886740"/>
    <w:rsid w:val="008B2442"/>
    <w:rsid w:val="008F164D"/>
    <w:rsid w:val="008F2AF5"/>
    <w:rsid w:val="00904160"/>
    <w:rsid w:val="0091504B"/>
    <w:rsid w:val="009835A8"/>
    <w:rsid w:val="009A20CA"/>
    <w:rsid w:val="009E1576"/>
    <w:rsid w:val="00A503EF"/>
    <w:rsid w:val="00A941A8"/>
    <w:rsid w:val="00AD414A"/>
    <w:rsid w:val="00AE5B10"/>
    <w:rsid w:val="00B0410F"/>
    <w:rsid w:val="00BA2066"/>
    <w:rsid w:val="00BD3F7A"/>
    <w:rsid w:val="00C04D73"/>
    <w:rsid w:val="00C377B7"/>
    <w:rsid w:val="00C41544"/>
    <w:rsid w:val="00C6320E"/>
    <w:rsid w:val="00C73AEB"/>
    <w:rsid w:val="00C82445"/>
    <w:rsid w:val="00D10C56"/>
    <w:rsid w:val="00D41C88"/>
    <w:rsid w:val="00D526D1"/>
    <w:rsid w:val="00D7095D"/>
    <w:rsid w:val="00DA66A0"/>
    <w:rsid w:val="00E17596"/>
    <w:rsid w:val="00E53BE7"/>
    <w:rsid w:val="00E80DB6"/>
    <w:rsid w:val="00EB320A"/>
    <w:rsid w:val="00EC6478"/>
    <w:rsid w:val="00EE3769"/>
    <w:rsid w:val="00F3232D"/>
    <w:rsid w:val="00F4594E"/>
    <w:rsid w:val="00F632BC"/>
    <w:rsid w:val="00FD49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20169D6"/>
  <w15:docId w15:val="{A95DF059-A29C-40BF-98FF-2C3EF54B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3CC5"/>
    <w:rPr>
      <w:rFonts w:ascii="Arial" w:hAnsi="Arial"/>
      <w:sz w:val="22"/>
      <w:szCs w:val="24"/>
      <w:lang w:eastAsia="en-US"/>
    </w:rPr>
  </w:style>
  <w:style w:type="paragraph" w:styleId="berschrift1">
    <w:name w:val="heading 1"/>
    <w:basedOn w:val="Standard"/>
    <w:next w:val="Standard"/>
    <w:qFormat/>
    <w:rsid w:val="003E3CC5"/>
    <w:pPr>
      <w:keepNext/>
      <w:numPr>
        <w:numId w:val="2"/>
      </w:numPr>
      <w:spacing w:before="480" w:after="240"/>
      <w:outlineLvl w:val="0"/>
    </w:pPr>
    <w:rPr>
      <w:b/>
    </w:rPr>
  </w:style>
  <w:style w:type="paragraph" w:styleId="berschrift2">
    <w:name w:val="heading 2"/>
    <w:basedOn w:val="berschrift1"/>
    <w:next w:val="Standard"/>
    <w:autoRedefine/>
    <w:qFormat/>
    <w:rsid w:val="002B311B"/>
    <w:pPr>
      <w:numPr>
        <w:ilvl w:val="1"/>
      </w:numPr>
      <w:spacing w:before="360" w:after="120"/>
      <w:outlineLvl w:val="1"/>
    </w:pPr>
    <w:rPr>
      <w:rFonts w:cs="Arial"/>
      <w:bCs/>
      <w:iCs/>
      <w:szCs w:val="28"/>
    </w:rPr>
  </w:style>
  <w:style w:type="paragraph" w:styleId="berschrift3">
    <w:name w:val="heading 3"/>
    <w:basedOn w:val="berschrift2"/>
    <w:next w:val="Standard"/>
    <w:qFormat/>
    <w:rsid w:val="003E3CC5"/>
    <w:pPr>
      <w:numPr>
        <w:ilvl w:val="2"/>
      </w:numPr>
      <w:tabs>
        <w:tab w:val="clear" w:pos="720"/>
        <w:tab w:val="num" w:pos="567"/>
      </w:tabs>
      <w:ind w:left="567" w:hanging="567"/>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Pr>
      <w:i/>
      <w:sz w:val="20"/>
    </w:rPr>
  </w:style>
  <w:style w:type="paragraph" w:styleId="Sprechblasentext">
    <w:name w:val="Balloon Text"/>
    <w:basedOn w:val="Standard"/>
    <w:link w:val="SprechblasentextZchn"/>
    <w:rsid w:val="008502FF"/>
    <w:rPr>
      <w:rFonts w:ascii="Tahoma" w:hAnsi="Tahoma" w:cs="Tahoma"/>
      <w:sz w:val="16"/>
      <w:szCs w:val="16"/>
    </w:rPr>
  </w:style>
  <w:style w:type="character" w:customStyle="1" w:styleId="SprechblasentextZchn">
    <w:name w:val="Sprechblasentext Zchn"/>
    <w:basedOn w:val="Absatz-Standardschriftart"/>
    <w:link w:val="Sprechblasentext"/>
    <w:rsid w:val="008502FF"/>
    <w:rPr>
      <w:rFonts w:ascii="Tahoma" w:hAnsi="Tahoma" w:cs="Tahoma"/>
      <w:sz w:val="16"/>
      <w:szCs w:val="16"/>
      <w:lang w:eastAsia="en-US"/>
    </w:rPr>
  </w:style>
  <w:style w:type="character" w:styleId="Funotenzeichen">
    <w:name w:val="footnote reference"/>
    <w:basedOn w:val="Absatz-Standardschriftart"/>
    <w:semiHidden/>
    <w:rPr>
      <w:rFonts w:ascii="Helvetica 45 Light" w:hAnsi="Helvetica 45 Light"/>
      <w:vertAlign w:val="superscript"/>
    </w:rPr>
  </w:style>
  <w:style w:type="paragraph" w:styleId="Funotentext">
    <w:name w:val="footnote text"/>
    <w:basedOn w:val="Standard"/>
    <w:semiHidden/>
    <w:rPr>
      <w:sz w:val="20"/>
      <w:szCs w:val="20"/>
    </w:rPr>
  </w:style>
  <w:style w:type="paragraph" w:customStyle="1" w:styleId="Dokumenttitel">
    <w:name w:val="Dokumenttitel"/>
    <w:basedOn w:val="berschrift1"/>
    <w:pPr>
      <w:numPr>
        <w:numId w:val="0"/>
      </w:numPr>
      <w:spacing w:before="120"/>
    </w:pPr>
    <w:rPr>
      <w:sz w:val="28"/>
    </w:rPr>
  </w:style>
  <w:style w:type="paragraph" w:customStyle="1" w:styleId="Kopfzeile3">
    <w:name w:val="Kopfzeile3"/>
    <w:basedOn w:val="Standard"/>
    <w:link w:val="Kopfzeile3Zchn"/>
    <w:qFormat/>
    <w:rsid w:val="003E3CC5"/>
    <w:pPr>
      <w:spacing w:before="20"/>
    </w:pPr>
    <w:rPr>
      <w:color w:val="333333"/>
      <w:spacing w:val="46"/>
      <w:sz w:val="24"/>
    </w:rPr>
  </w:style>
  <w:style w:type="paragraph" w:customStyle="1" w:styleId="Kopfzeile1">
    <w:name w:val="Kopfzeile1"/>
    <w:basedOn w:val="Standard"/>
    <w:qFormat/>
    <w:rsid w:val="003E3CC5"/>
    <w:rPr>
      <w:color w:val="333333"/>
      <w:sz w:val="64"/>
    </w:rPr>
  </w:style>
  <w:style w:type="character" w:customStyle="1" w:styleId="Kopfzeile3Zchn">
    <w:name w:val="Kopfzeile3 Zchn"/>
    <w:basedOn w:val="Absatz-Standardschriftart"/>
    <w:link w:val="Kopfzeile3"/>
    <w:rsid w:val="003E3CC5"/>
    <w:rPr>
      <w:rFonts w:ascii="Arial" w:hAnsi="Arial"/>
      <w:color w:val="333333"/>
      <w:spacing w:val="46"/>
      <w:sz w:val="24"/>
      <w:szCs w:val="24"/>
      <w:lang w:eastAsia="en-US"/>
    </w:rPr>
  </w:style>
  <w:style w:type="paragraph" w:customStyle="1" w:styleId="Kopfzeile2">
    <w:name w:val="Kopfzeile2"/>
    <w:basedOn w:val="Standard"/>
    <w:qFormat/>
    <w:rsid w:val="003E3CC5"/>
    <w:pPr>
      <w:spacing w:before="100" w:line="280" w:lineRule="atLeast"/>
    </w:pPr>
    <w:rPr>
      <w:rFonts w:cs="Arial"/>
      <w:b/>
      <w:color w:val="333333"/>
      <w:spacing w:val="12"/>
      <w:sz w:val="24"/>
    </w:rPr>
  </w:style>
  <w:style w:type="paragraph" w:styleId="Listenabsatz">
    <w:name w:val="List Paragraph"/>
    <w:basedOn w:val="Standard"/>
    <w:uiPriority w:val="34"/>
    <w:qFormat/>
    <w:rsid w:val="003E3CC5"/>
    <w:pPr>
      <w:numPr>
        <w:numId w:val="3"/>
      </w:numPr>
      <w:ind w:left="567" w:hanging="283"/>
      <w:contextualSpacing/>
    </w:pPr>
  </w:style>
  <w:style w:type="paragraph" w:styleId="Titel">
    <w:name w:val="Title"/>
    <w:basedOn w:val="Standard"/>
    <w:next w:val="Standard"/>
    <w:link w:val="TitelZchn"/>
    <w:qFormat/>
    <w:rsid w:val="00D10C56"/>
    <w:pPr>
      <w:contextualSpacing/>
    </w:pPr>
    <w:rPr>
      <w:rFonts w:eastAsiaTheme="majorEastAsia" w:cstheme="majorBidi"/>
      <w:spacing w:val="-10"/>
      <w:kern w:val="28"/>
      <w:sz w:val="36"/>
      <w:szCs w:val="56"/>
    </w:rPr>
  </w:style>
  <w:style w:type="character" w:customStyle="1" w:styleId="TitelZchn">
    <w:name w:val="Titel Zchn"/>
    <w:basedOn w:val="Absatz-Standardschriftart"/>
    <w:link w:val="Titel"/>
    <w:rsid w:val="00D10C56"/>
    <w:rPr>
      <w:rFonts w:ascii="Arial" w:eastAsiaTheme="majorEastAsia" w:hAnsi="Arial" w:cstheme="majorBidi"/>
      <w:spacing w:val="-10"/>
      <w:kern w:val="28"/>
      <w:sz w:val="36"/>
      <w:szCs w:val="56"/>
      <w:lang w:eastAsia="en-US"/>
    </w:rPr>
  </w:style>
  <w:style w:type="character" w:styleId="Hyperlink">
    <w:name w:val="Hyperlink"/>
    <w:basedOn w:val="Absatz-Standardschriftart"/>
    <w:unhideWhenUsed/>
    <w:rsid w:val="00BA2066"/>
    <w:rPr>
      <w:color w:val="0000FF" w:themeColor="hyperlink"/>
      <w:u w:val="single"/>
    </w:rPr>
  </w:style>
  <w:style w:type="character" w:styleId="Kommentarzeichen">
    <w:name w:val="annotation reference"/>
    <w:basedOn w:val="Absatz-Standardschriftart"/>
    <w:semiHidden/>
    <w:unhideWhenUsed/>
    <w:rsid w:val="00624187"/>
    <w:rPr>
      <w:sz w:val="16"/>
      <w:szCs w:val="16"/>
    </w:rPr>
  </w:style>
  <w:style w:type="paragraph" w:styleId="Kommentartext">
    <w:name w:val="annotation text"/>
    <w:basedOn w:val="Standard"/>
    <w:link w:val="KommentartextZchn"/>
    <w:semiHidden/>
    <w:unhideWhenUsed/>
    <w:rsid w:val="00624187"/>
    <w:rPr>
      <w:sz w:val="20"/>
      <w:szCs w:val="20"/>
    </w:rPr>
  </w:style>
  <w:style w:type="character" w:customStyle="1" w:styleId="KommentartextZchn">
    <w:name w:val="Kommentartext Zchn"/>
    <w:basedOn w:val="Absatz-Standardschriftart"/>
    <w:link w:val="Kommentartext"/>
    <w:semiHidden/>
    <w:rsid w:val="00624187"/>
    <w:rPr>
      <w:rFonts w:ascii="Arial" w:hAnsi="Arial"/>
      <w:lang w:eastAsia="en-US"/>
    </w:rPr>
  </w:style>
  <w:style w:type="paragraph" w:styleId="Kommentarthema">
    <w:name w:val="annotation subject"/>
    <w:basedOn w:val="Kommentartext"/>
    <w:next w:val="Kommentartext"/>
    <w:link w:val="KommentarthemaZchn"/>
    <w:semiHidden/>
    <w:unhideWhenUsed/>
    <w:rsid w:val="00624187"/>
    <w:rPr>
      <w:b/>
      <w:bCs/>
    </w:rPr>
  </w:style>
  <w:style w:type="character" w:customStyle="1" w:styleId="KommentarthemaZchn">
    <w:name w:val="Kommentarthema Zchn"/>
    <w:basedOn w:val="KommentartextZchn"/>
    <w:link w:val="Kommentarthema"/>
    <w:semiHidden/>
    <w:rsid w:val="00624187"/>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memoriav.ch/wp-content/uploads/2014/07/VARRFP.pdf" TargetMode="External"/><Relationship Id="rId1" Type="http://schemas.openxmlformats.org/officeDocument/2006/relationships/hyperlink" Target="https://kost-ceco.ch/cms/dl/71d7e734490751c1e600021a5b8e9146/Vergleich_LMER-PREMI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60014196\AppData\Roaming\Microsoft\Templates\KOST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fields xmlns:f="http://schemas.fabasoft.com/folio/2007/fields">
  <f:record>
    <f:field ref="objname" par="" text="Repräsentationen und Versionen in eCH-0160_v0.3" edit="true"/>
    <f:field ref="objsubject" par="" text="" edit="true"/>
    <f:field ref="objcreatedby" par="" text="Oettli, Adrian"/>
    <f:field ref="objcreatedat" par="" date="2020-03-30T14:38:00" text="30.03.2020 14:38:00"/>
    <f:field ref="objchangedby" par="" text="Oettli, Adrian"/>
    <f:field ref="objmodifiedat" par="" date="2020-03-30T14:47:53" text="30.03.2020 14:47:53"/>
    <f:field ref="doc_FSCFOLIO_1_1001_FieldDocumentNumber" par="" text=""/>
    <f:field ref="doc_FSCFOLIO_1_1001_FieldSubject" par="" text="" edit="true"/>
    <f:field ref="FSCFOLIO_1_1001_FieldCurrentUser" par="" text="Adrian Oettli"/>
    <f:field ref="CCAPRECONFIG_15_1001_Objektname" par="" text="Repräsentationen und Versionen in eCH-0160_v0.3" edit="true"/>
  </f:record>
  <f:display par="" text="Allgemein">
    <f:field ref="objname" text="Name"/>
    <f:field ref="objsubject" text="Objektbetreff"/>
    <f:field ref="objcreatedby" text="Erzeugt von"/>
    <f:field ref="objcreatedat" text="Erzeugt am/um"/>
    <f:field ref="objchangedby" text="Letzte Änderung von"/>
    <f:field ref="objmodifiedat" text="Letzte Änderung am/um"/>
    <f:field ref="FSCFOLIO_1_1001_FieldCurrentUser" text="Aktueller Benutzer"/>
    <f:field ref="CCAPRECONFIG_15_1001_Objektname" text="Objektname"/>
  </f:display>
  <f:display par="" text="Serienbrief">
    <f:field ref="doc_FSCFOLIO_1_1001_FieldDocumentNumber" text="Dokument Nummer"/>
    <f:field ref="doc_FSCFOLIO_1_1001_FieldSubject" text="Betreff"/>
  </f:display>
  <f:record inx="1">
    <f:field ref="CCAPRECONFIG_15_1001_Zusatz_1" par="" text="" edit="true"/>
    <f:field ref="CCAPRECONFIG_15_1001_Zusatz_2" par="" text="" edit="true"/>
    <f:field ref="CCAPRECONFIG_15_1001_Zusatz_3" par="" text="" edit="true"/>
    <f:field ref="CCAPRECONFIG_15_1001_Zusatz_4" par="" text="" edit="true"/>
    <f:field ref="CCAPRECONFIG_15_1001_Zusatz_5" par="" text="" edit="true"/>
    <f:field ref="CCAPRECONFIG_15_1001_Beilagenanzahl" par="" text=""/>
    <f:field ref="FSCIBIS_15_1400_Anrede" par="" text=""/>
    <f:field ref="FSCIBIS_15_1400_Titel" par="" text=""/>
    <f:field ref="FSCIBIS_15_1400_Vorname" par="" text=""/>
    <f:field ref="FSCIBIS_15_1400_Nachname" par="" text=""/>
    <f:field ref="FSCIBIS_15_1400_Funktion" par="" text=""/>
    <f:field ref="FSCIBIS_15_1400_Organisation" par="" text=""/>
    <f:field ref="FSCIBIS_15_1400_Name_der_Organisation" par="" text=""/>
    <f:field ref="FSCIBIS_15_1400_Briefanrede" par="" text=""/>
    <f:field ref="FSCIBIS_15_1400_Person_Anrede" par="" text=""/>
    <f:field ref="FSCIBIS_15_1400_Person_Titel" par="" text=""/>
    <f:field ref="FSCIBIS_15_1400_Person_Vorname" par="" text=""/>
    <f:field ref="FSCIBIS_15_1400_Person_Nachname" par="" text=""/>
    <f:field ref="FSCIBIS_15_1400_Person_Funktion" par="" text=""/>
    <f:field ref="FSCIBIS_15_1400_Strasse" par="" text=""/>
    <f:field ref="FSCIBIS_15_1400_Postfach" par="" text=""/>
    <f:field ref="FSCIBIS_15_1400_Adressergaenzung" par="" text=""/>
    <f:field ref="FSCIBIS_15_1400_Postleitzahl" par="" text=""/>
    <f:field ref="FSCIBIS_15_1400_Ort" par="" text=""/>
    <f:field ref="FSCIBIS_15_1400_Land" par="" text=""/>
    <f:field ref="FSCIBIS_15_1400_Laenderkuerzel" par="" text=""/>
    <f:field ref="FSCIBIS_15_1400_Adresse_Freitext" par="" text=""/>
    <f:field ref="FSCIBIS_15_1400_EMail_Adresse" par="" text=""/>
    <f:field ref="FSCIBIS_15_1400_Anrede_Ansprechperson" par="" text=""/>
    <f:field ref="FSCIBIS_15_1400_Titel_Ansprechperson" par="" text=""/>
    <f:field ref="FSCIBIS_15_1400_Vorname_Ansprechperson" par="" text=""/>
    <f:field ref="FSCIBIS_15_1400_Nachname_Ansprechperson" par="" text=""/>
    <f:field ref="FSCIBIS_15_1400_Funktion_Ansprechperson" par="" text=""/>
  </f:record>
  <f:display par="" text="Serialcontext &gt; Adressat/innen">
    <f:field ref="CCAPRECONFIG_15_1001_Zusatz_1" text="Zusatz 1"/>
    <f:field ref="CCAPRECONFIG_15_1001_Zusatz_2" text="Zusatz 2"/>
    <f:field ref="CCAPRECONFIG_15_1001_Zusatz_3" text="Zusatz 3"/>
    <f:field ref="CCAPRECONFIG_15_1001_Zusatz_4" text="Zusatz 4"/>
    <f:field ref="CCAPRECONFIG_15_1001_Zusatz_5" text="Zusatz 5"/>
    <f:field ref="CCAPRECONFIG_15_1001_Beilagenanzahl" text="Anzahl der Beilagen"/>
    <f:field ref="FSCIBIS_15_1400_Anrede" text="Anrede"/>
    <f:field ref="FSCIBIS_15_1400_Titel" text="Titel"/>
    <f:field ref="FSCIBIS_15_1400_Vorname" text="Vorname"/>
    <f:field ref="FSCIBIS_15_1400_Nachname" text="Nachname"/>
    <f:field ref="FSCIBIS_15_1400_Funktion" text="Funktion"/>
    <f:field ref="FSCIBIS_15_1400_Organisation" text="Organisation"/>
    <f:field ref="FSCIBIS_15_1400_Name_der_Organisation" text="Name der Organisation"/>
    <f:field ref="FSCIBIS_15_1400_Briefanrede" text="Briefanrede"/>
    <f:field ref="FSCIBIS_15_1400_Person_Anrede" text="Person (Anrede)"/>
    <f:field ref="FSCIBIS_15_1400_Person_Titel" text="Person (Titel)"/>
    <f:field ref="FSCIBIS_15_1400_Person_Vorname" text="Person (Vorname)"/>
    <f:field ref="FSCIBIS_15_1400_Person_Nachname" text="Person (Nachname)"/>
    <f:field ref="FSCIBIS_15_1400_Person_Funktion" text="Person (Funktion)"/>
    <f:field ref="FSCIBIS_15_1400_Strasse" text="Strasse"/>
    <f:field ref="FSCIBIS_15_1400_Postfach" text="Postfach"/>
    <f:field ref="FSCIBIS_15_1400_Adressergaenzung" text="Adressergänzung"/>
    <f:field ref="FSCIBIS_15_1400_Postleitzahl" text="Postleitzahl"/>
    <f:field ref="FSCIBIS_15_1400_Ort" text="Ort"/>
    <f:field ref="FSCIBIS_15_1400_Land" text="Land"/>
    <f:field ref="FSCIBIS_15_1400_Laenderkuerzel" text="Länderkürzel"/>
    <f:field ref="FSCIBIS_15_1400_Adresse_Freitext" text="Adresse (Freitext)"/>
    <f:field ref="FSCIBIS_15_1400_EMail_Adresse" text="E-Mail-Adresse"/>
    <f:field ref="FSCIBIS_15_1400_Anrede_Ansprechperson" text="Anrede (Ansprechperson)"/>
    <f:field ref="FSCIBIS_15_1400_Titel_Ansprechperson" text="Titel (Ansprechperson)"/>
    <f:field ref="FSCIBIS_15_1400_Vorname_Ansprechperson" text="Vorname (Ansprechperson)"/>
    <f:field ref="FSCIBIS_15_1400_Nachname_Ansprechperson" text="Nachname (Ansprechperson)"/>
    <f:field ref="FSCIBIS_15_1400_Funktion_Ansprechperson" text="Funktion (Ansprechperson)"/>
  </f:display>
</f:field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EE6BFCE8-BF71-4DA1-93A0-75541937F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KOSTd.dotx</Template>
  <TotalTime>0</TotalTime>
  <Pages>5</Pages>
  <Words>1739</Words>
  <Characters>10960</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KOST</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Martin KOST</dc:creator>
  <cp:lastModifiedBy>Adrian Oettli</cp:lastModifiedBy>
  <cp:revision>4</cp:revision>
  <cp:lastPrinted>1899-12-31T23:00:00Z</cp:lastPrinted>
  <dcterms:created xsi:type="dcterms:W3CDTF">2020-03-23T10:09:00Z</dcterms:created>
  <dcterms:modified xsi:type="dcterms:W3CDTF">2020-03-30T12:47:00Z</dcterms:modified>
</cp:coreProperties>
</file>

<file path=docProps/custom.xml><?xml version="1.0" encoding="utf-8"?>
<Properties xmlns="http://schemas.openxmlformats.org/officeDocument/2006/custom-properties" xmlns:vt="http://schemas.openxmlformats.org/officeDocument/2006/docPropsVTypes">
  <property name="FSC#FSCIBISDOCPROPS@15.1400:ObjectCOOAddress" pid="2" fmtid="{D5CDD505-2E9C-101B-9397-08002B2CF9AE}">
    <vt:lpwstr>COO.2103.100.8.4064362</vt:lpwstr>
  </property>
  <property name="FSC#FSCIBISDOCPROPS@15.1400:Container" pid="3" fmtid="{D5CDD505-2E9C-101B-9397-08002B2CF9AE}">
    <vt:lpwstr>COO.2103.100.8.4064362</vt:lpwstr>
  </property>
  <property name="FSC#FSCIBISDOCPROPS@15.1400:Objectname" pid="4" fmtid="{D5CDD505-2E9C-101B-9397-08002B2CF9AE}">
    <vt:lpwstr>Repräsentationen und Versionen in eCH-0160_x005f_v0.3</vt:lpwstr>
  </property>
  <property name="FSC#FSCIBISDOCPROPS@15.1400:Subject" pid="5" fmtid="{D5CDD505-2E9C-101B-9397-08002B2CF9AE}">
    <vt:lpwstr>Nicht verfügbar</vt:lpwstr>
  </property>
  <property name="FSC#FSCIBISDOCPROPS@15.1400:Owner" pid="6" fmtid="{D5CDD505-2E9C-101B-9397-08002B2CF9AE}">
    <vt:lpwstr>Oettli, Adrian</vt:lpwstr>
  </property>
  <property name="FSC#FSCIBISDOCPROPS@15.1400:OwnerAbbreviation" pid="7" fmtid="{D5CDD505-2E9C-101B-9397-08002B2CF9AE}">
    <vt:lpwstr/>
  </property>
  <property name="FSC#FSCIBISDOCPROPS@15.1400:GroupShortName" pid="8" fmtid="{D5CDD505-2E9C-101B-9397-08002B2CF9AE}">
    <vt:lpwstr>ARC</vt:lpwstr>
  </property>
  <property name="FSC#FSCIBISDOCPROPS@15.1400:TopLevelSubfileName" pid="9" fmtid="{D5CDD505-2E9C-101B-9397-08002B2CF9AE}">
    <vt:lpwstr>05. Sitzung am 11.03.2020 (001)</vt:lpwstr>
  </property>
  <property name="FSC#FSCIBISDOCPROPS@15.1400:TopLevelSubfileNumber" pid="10" fmtid="{D5CDD505-2E9C-101B-9397-08002B2CF9AE}">
    <vt:lpwstr>1</vt:lpwstr>
  </property>
  <property name="FSC#FSCIBISDOCPROPS@15.1400:TitleSubFile" pid="11" fmtid="{D5CDD505-2E9C-101B-9397-08002B2CF9AE}">
    <vt:lpwstr>05. Sitzung am 11.03.2020</vt:lpwstr>
  </property>
  <property name="FSC#FSCIBISDOCPROPS@15.1400:TopLevelDossierName" pid="12" fmtid="{D5CDD505-2E9C-101B-9397-08002B2CF9AE}">
    <vt:lpwstr>ScopeOAIS 2020-2021 (0036/2020/ARC)</vt:lpwstr>
  </property>
  <property name="FSC#FSCIBISDOCPROPS@15.1400:TopLevelDossierNumber" pid="13" fmtid="{D5CDD505-2E9C-101B-9397-08002B2CF9AE}">
    <vt:lpwstr>36</vt:lpwstr>
  </property>
  <property name="FSC#FSCIBISDOCPROPS@15.1400:TopLevelDossierYear" pid="14" fmtid="{D5CDD505-2E9C-101B-9397-08002B2CF9AE}">
    <vt:lpwstr>2020</vt:lpwstr>
  </property>
  <property name="FSC#FSCIBISDOCPROPS@15.1400:TopLevelDossierTitel" pid="15" fmtid="{D5CDD505-2E9C-101B-9397-08002B2CF9AE}">
    <vt:lpwstr>ScopeOAIS 2020-2021</vt:lpwstr>
  </property>
  <property name="FSC#FSCIBISDOCPROPS@15.1400:TopLevelDossierRespOrgShortname" pid="16" fmtid="{D5CDD505-2E9C-101B-9397-08002B2CF9AE}">
    <vt:lpwstr>ARC</vt:lpwstr>
  </property>
  <property name="FSC#FSCIBISDOCPROPS@15.1400:TopLevelDossierResponsible" pid="17" fmtid="{D5CDD505-2E9C-101B-9397-08002B2CF9AE}">
    <vt:lpwstr>Oettli, Adrian</vt:lpwstr>
  </property>
  <property name="FSC#FSCIBISDOCPROPS@15.1400:TopLevelSubjectGroupPosNumber" pid="18" fmtid="{D5CDD505-2E9C-101B-9397-08002B2CF9AE}">
    <vt:lpwstr>02.49.06</vt:lpwstr>
  </property>
  <property name="FSC#FSCIBISDOCPROPS@15.1400:RRBNumber" pid="19" fmtid="{D5CDD505-2E9C-101B-9397-08002B2CF9AE}">
    <vt:lpwstr>Nicht verfügbar</vt:lpwstr>
  </property>
  <property name="FSC#FSCIBISDOCPROPS@15.1400:RRSessionDate" pid="20" fmtid="{D5CDD505-2E9C-101B-9397-08002B2CF9AE}">
    <vt:lpwstr/>
  </property>
  <property name="FSC#FSCIBISDOCPROPS@15.1400:DossierRef" pid="21" fmtid="{D5CDD505-2E9C-101B-9397-08002B2CF9AE}">
    <vt:lpwstr>ARC/02.49.06/2020/00036</vt:lpwstr>
  </property>
  <property name="FSC#FSCIBISDOCPROPS@15.1400:BGMName" pid="22" fmtid="{D5CDD505-2E9C-101B-9397-08002B2CF9AE}">
    <vt:lpwstr> </vt:lpwstr>
  </property>
  <property name="FSC#FSCIBISDOCPROPS@15.1400:BGMFirstName" pid="23" fmtid="{D5CDD505-2E9C-101B-9397-08002B2CF9AE}">
    <vt:lpwstr> </vt:lpwstr>
  </property>
  <property name="FSC#FSCIBISDOCPROPS@15.1400:BGMZIP" pid="24" fmtid="{D5CDD505-2E9C-101B-9397-08002B2CF9AE}">
    <vt:lpwstr> </vt:lpwstr>
  </property>
  <property name="FSC#FSCIBISDOCPROPS@15.1400:BGMBirthday" pid="25" fmtid="{D5CDD505-2E9C-101B-9397-08002B2CF9AE}">
    <vt:lpwstr> </vt:lpwstr>
  </property>
  <property name="FSC#FSCIBISDOCPROPS@15.1400:BGMDiagnose" pid="26" fmtid="{D5CDD505-2E9C-101B-9397-08002B2CF9AE}">
    <vt:lpwstr> </vt:lpwstr>
  </property>
  <property name="FSC#FSCIBISDOCPROPS@15.1400:BGMDiagnoseAdd" pid="27" fmtid="{D5CDD505-2E9C-101B-9397-08002B2CF9AE}">
    <vt:lpwstr> </vt:lpwstr>
  </property>
  <property name="FSC#FSCIBISDOCPROPS@15.1400:BGMDiagnoseDetail" pid="28" fmtid="{D5CDD505-2E9C-101B-9397-08002B2CF9AE}">
    <vt:lpwstr> </vt:lpwstr>
  </property>
  <property name="FSC#FSCIBISDOCPROPS@15.1400:CreatedAt" pid="29" fmtid="{D5CDD505-2E9C-101B-9397-08002B2CF9AE}">
    <vt:lpwstr>30.03.2020</vt:lpwstr>
  </property>
  <property name="FSC#FSCIBISDOCPROPS@15.1400:CreatedBy" pid="30" fmtid="{D5CDD505-2E9C-101B-9397-08002B2CF9AE}">
    <vt:lpwstr>Adrian Oettli</vt:lpwstr>
  </property>
  <property name="FSC#FSCIBISDOCPROPS@15.1400:ReferredBarCode" pid="31" fmtid="{D5CDD505-2E9C-101B-9397-08002B2CF9AE}">
    <vt:lpwstr/>
  </property>
  <property name="FSC#LOCALSW@2103.100:BarCodeDossierRef" pid="32" fmtid="{D5CDD505-2E9C-101B-9397-08002B2CF9AE}">
    <vt:lpwstr/>
  </property>
  <property name="FSC#LOCALSW@2103.100:BarCodeTopLevelDossierName" pid="33" fmtid="{D5CDD505-2E9C-101B-9397-08002B2CF9AE}">
    <vt:lpwstr/>
  </property>
  <property name="FSC#LOCALSW@2103.100:BarCodeTopLevelDossierTitel" pid="34" fmtid="{D5CDD505-2E9C-101B-9397-08002B2CF9AE}">
    <vt:lpwstr/>
  </property>
  <property name="FSC#LOCALSW@2103.100:BarCodeTopLevelSubfileTitle" pid="35" fmtid="{D5CDD505-2E9C-101B-9397-08002B2CF9AE}">
    <vt:lpwstr/>
  </property>
  <property name="FSC#LOCALSW@2103.100:BarCodeTitleSubFile" pid="36" fmtid="{D5CDD505-2E9C-101B-9397-08002B2CF9AE}">
    <vt:lpwstr/>
  </property>
  <property name="FSC#LOCALSW@2103.100:BarCodeOwnerSubfile" pid="37" fmtid="{D5CDD505-2E9C-101B-9397-08002B2CF9AE}">
    <vt:lpwstr/>
  </property>
  <property name="FSC#FSCIBIS@15.1400:TopLevelSubfileAddress" pid="38" fmtid="{D5CDD505-2E9C-101B-9397-08002B2CF9AE}">
    <vt:lpwstr>COO.2103.100.7.1413771</vt:lpwstr>
  </property>
  <property name="FSC#FSCIBIS@15.1400:KdRNameOfConcerned" pid="39" fmtid="{D5CDD505-2E9C-101B-9397-08002B2CF9AE}">
    <vt:lpwstr>Nicht verfügbar</vt:lpwstr>
  </property>
  <property name="FSC#FSCIBIS@15.1400:KdRAddressOfConcerned" pid="40" fmtid="{D5CDD505-2E9C-101B-9397-08002B2CF9AE}">
    <vt:lpwstr>Nicht verfügbar</vt:lpwstr>
  </property>
  <property name="FSC#FSCIBIS@15.1400:KdRDeadline" pid="41" fmtid="{D5CDD505-2E9C-101B-9397-08002B2CF9AE}">
    <vt:lpwstr>Nicht verfügbar</vt:lpwstr>
  </property>
  <property name="FSC#FSCIBIS@15.1400:KdRVenue" pid="42" fmtid="{D5CDD505-2E9C-101B-9397-08002B2CF9AE}">
    <vt:lpwstr>Nicht verfügbar</vt:lpwstr>
  </property>
  <property name="FSC#FSCIBIS@15.1400:KdREventDate" pid="43" fmtid="{D5CDD505-2E9C-101B-9397-08002B2CF9AE}">
    <vt:lpwstr>Nicht verfügbar</vt:lpwstr>
  </property>
  <property name="FSC#FSCIBIS@15.1400:KdRPrevBusiness" pid="44" fmtid="{D5CDD505-2E9C-101B-9397-08002B2CF9AE}">
    <vt:lpwstr>Nicht verfügbar</vt:lpwstr>
  </property>
  <property name="FSC#FSCIBIS@15.1400:KdRDelegations" pid="45" fmtid="{D5CDD505-2E9C-101B-9397-08002B2CF9AE}">
    <vt:lpwstr>Nicht verfügbar</vt:lpwstr>
  </property>
  <property name="FSC#FSCIBIS@15.1400:SessionTitle" pid="46" fmtid="{D5CDD505-2E9C-101B-9397-08002B2CF9AE}">
    <vt:lpwstr/>
  </property>
  <property name="FSC#FSCIBIS@15.1400:SessionFrom" pid="47" fmtid="{D5CDD505-2E9C-101B-9397-08002B2CF9AE}">
    <vt:lpwstr/>
  </property>
  <property name="FSC#FSCIBIS@15.1400:SessionTo" pid="48" fmtid="{D5CDD505-2E9C-101B-9397-08002B2CF9AE}">
    <vt:lpwstr/>
  </property>
  <property name="FSC#FSCIBIS@15.1400:SessionSubmissionDeadline" pid="49" fmtid="{D5CDD505-2E9C-101B-9397-08002B2CF9AE}">
    <vt:lpwstr/>
  </property>
  <property name="FSC#FSCIBIS@15.1400:SessionLink" pid="50" fmtid="{D5CDD505-2E9C-101B-9397-08002B2CF9AE}">
    <vt:lpwstr/>
  </property>
  <property name="FSC#FSCIBIS@15.1400:SessionNumber" pid="51" fmtid="{D5CDD505-2E9C-101B-9397-08002B2CF9AE}">
    <vt:lpwstr/>
  </property>
  <property name="FSC#FSCIBIS@15.1400:ArchiveMapGRGNumber" pid="52" fmtid="{D5CDD505-2E9C-101B-9397-08002B2CF9AE}">
    <vt:lpwstr/>
  </property>
  <property name="FSC#FSCIBIS@15.1400:ArchiveMapFinalNumber" pid="53" fmtid="{D5CDD505-2E9C-101B-9397-08002B2CF9AE}">
    <vt:lpwstr/>
  </property>
  <property name="FSC#FSCIBIS@15.1400:ArchiveMapSequentialNumber" pid="54" fmtid="{D5CDD505-2E9C-101B-9397-08002B2CF9AE}">
    <vt:lpwstr/>
  </property>
  <property name="FSC#FSCIBIS@15.1400:ArchiveMapFinalizeDate" pid="55" fmtid="{D5CDD505-2E9C-101B-9397-08002B2CF9AE}">
    <vt:lpwstr/>
  </property>
  <property name="FSC#FSCIBIS@15.1400:ArchiveMapTitle" pid="56" fmtid="{D5CDD505-2E9C-101B-9397-08002B2CF9AE}">
    <vt:lpwstr/>
  </property>
  <property name="FSC#FSCIBIS@15.1400:ArchiveMapBusinessType" pid="57" fmtid="{D5CDD505-2E9C-101B-9397-08002B2CF9AE}">
    <vt:lpwstr/>
  </property>
  <property name="FSC#FSCIBIS@15.1400:ArchiveMapSessionDate" pid="58" fmtid="{D5CDD505-2E9C-101B-9397-08002B2CF9AE}">
    <vt:lpwstr/>
  </property>
  <property name="FSC#FSCIBIS@15.1400:ArchiveMapProtocolNumber" pid="59" fmtid="{D5CDD505-2E9C-101B-9397-08002B2CF9AE}">
    <vt:lpwstr/>
  </property>
  <property name="FSC#FSCIBIS@15.1400:ArchiveMapProtocolPage" pid="60" fmtid="{D5CDD505-2E9C-101B-9397-08002B2CF9AE}">
    <vt:lpwstr/>
  </property>
  <property name="FSC#FSCIBIS@15.1400:GRSequentialNumber" pid="61" fmtid="{D5CDD505-2E9C-101B-9397-08002B2CF9AE}">
    <vt:lpwstr>Nicht verfügbar</vt:lpwstr>
  </property>
  <property name="FSC#FSCIBIS@15.1400:GRBusinessType" pid="62" fmtid="{D5CDD505-2E9C-101B-9397-08002B2CF9AE}">
    <vt:lpwstr>Nicht verfügbar</vt:lpwstr>
  </property>
  <property name="FSC#FSCIBIS@15.1400:GRGRGNumber" pid="63" fmtid="{D5CDD505-2E9C-101B-9397-08002B2CF9AE}">
    <vt:lpwstr>Nicht verfügbar</vt:lpwstr>
  </property>
  <property name="FSC#FSCIBIS@15.1400:GRLegislation" pid="64" fmtid="{D5CDD505-2E9C-101B-9397-08002B2CF9AE}">
    <vt:lpwstr>Nicht verfügbar</vt:lpwstr>
  </property>
  <property name="FSC#FSCIBIS@15.1400:GREntryDate" pid="65" fmtid="{D5CDD505-2E9C-101B-9397-08002B2CF9AE}">
    <vt:lpwstr>Nicht verfügbar</vt:lpwstr>
  </property>
  <property name="FSC#LOCALSW@2103.100:TopLevelSubfileAddress" pid="66" fmtid="{D5CDD505-2E9C-101B-9397-08002B2CF9AE}">
    <vt:lpwstr>COO.2103.100.7.1413771</vt:lpwstr>
  </property>
  <property name="FSC#LOCALSW@2103.100:TGDOSREI" pid="67" fmtid="{D5CDD505-2E9C-101B-9397-08002B2CF9AE}">
    <vt:lpwstr>02.49.06</vt:lpwstr>
  </property>
  <property name="FSC#COOELAK@1.1001:Subject" pid="68" fmtid="{D5CDD505-2E9C-101B-9397-08002B2CF9AE}">
    <vt:lpwstr/>
  </property>
  <property name="FSC#COOELAK@1.1001:FileReference" pid="69" fmtid="{D5CDD505-2E9C-101B-9397-08002B2CF9AE}">
    <vt:lpwstr>ARC/02.49.06/2020/00036</vt:lpwstr>
  </property>
  <property name="FSC#COOELAK@1.1001:FileRefYear" pid="70" fmtid="{D5CDD505-2E9C-101B-9397-08002B2CF9AE}">
    <vt:lpwstr>2020</vt:lpwstr>
  </property>
  <property name="FSC#COOELAK@1.1001:FileRefOrdinal" pid="71" fmtid="{D5CDD505-2E9C-101B-9397-08002B2CF9AE}">
    <vt:lpwstr>36</vt:lpwstr>
  </property>
  <property name="FSC#COOELAK@1.1001:FileRefOU" pid="72" fmtid="{D5CDD505-2E9C-101B-9397-08002B2CF9AE}">
    <vt:lpwstr>ARC</vt:lpwstr>
  </property>
  <property name="FSC#COOELAK@1.1001:Organization" pid="73" fmtid="{D5CDD505-2E9C-101B-9397-08002B2CF9AE}">
    <vt:lpwstr/>
  </property>
  <property name="FSC#COOELAK@1.1001:Owner" pid="74" fmtid="{D5CDD505-2E9C-101B-9397-08002B2CF9AE}">
    <vt:lpwstr>Oettli Adrian</vt:lpwstr>
  </property>
  <property name="FSC#COOELAK@1.1001:OwnerExtension" pid="75" fmtid="{D5CDD505-2E9C-101B-9397-08002B2CF9AE}">
    <vt:lpwstr/>
  </property>
  <property name="FSC#COOELAK@1.1001:OwnerFaxExtension" pid="76" fmtid="{D5CDD505-2E9C-101B-9397-08002B2CF9AE}">
    <vt:lpwstr/>
  </property>
  <property name="FSC#COOELAK@1.1001:DispatchedBy" pid="77" fmtid="{D5CDD505-2E9C-101B-9397-08002B2CF9AE}">
    <vt:lpwstr/>
  </property>
  <property name="FSC#COOELAK@1.1001:DispatchedAt" pid="78" fmtid="{D5CDD505-2E9C-101B-9397-08002B2CF9AE}">
    <vt:lpwstr/>
  </property>
  <property name="FSC#COOELAK@1.1001:ApprovedBy" pid="79" fmtid="{D5CDD505-2E9C-101B-9397-08002B2CF9AE}">
    <vt:lpwstr/>
  </property>
  <property name="FSC#COOELAK@1.1001:ApprovedAt" pid="80" fmtid="{D5CDD505-2E9C-101B-9397-08002B2CF9AE}">
    <vt:lpwstr/>
  </property>
  <property name="FSC#COOELAK@1.1001:Department" pid="81" fmtid="{D5CDD505-2E9C-101B-9397-08002B2CF9AE}">
    <vt:lpwstr>Staatsarchiv (ARC)</vt:lpwstr>
  </property>
  <property name="FSC#COOELAK@1.1001:CreatedAt" pid="82" fmtid="{D5CDD505-2E9C-101B-9397-08002B2CF9AE}">
    <vt:lpwstr>30.03.2020</vt:lpwstr>
  </property>
  <property name="FSC#COOELAK@1.1001:OU" pid="83" fmtid="{D5CDD505-2E9C-101B-9397-08002B2CF9AE}">
    <vt:lpwstr>Staatsarchiv (ARC)</vt:lpwstr>
  </property>
  <property name="FSC#COOELAK@1.1001:Priority" pid="84" fmtid="{D5CDD505-2E9C-101B-9397-08002B2CF9AE}">
    <vt:lpwstr> ()</vt:lpwstr>
  </property>
  <property name="FSC#COOELAK@1.1001:ObjBarCode" pid="85" fmtid="{D5CDD505-2E9C-101B-9397-08002B2CF9AE}">
    <vt:lpwstr>*COO.2103.100.8.4064362*</vt:lpwstr>
  </property>
  <property name="FSC#COOELAK@1.1001:RefBarCode" pid="86" fmtid="{D5CDD505-2E9C-101B-9397-08002B2CF9AE}">
    <vt:lpwstr>*COO.2103.100.7.1413771*</vt:lpwstr>
  </property>
  <property name="FSC#COOELAK@1.1001:FileRefBarCode" pid="87" fmtid="{D5CDD505-2E9C-101B-9397-08002B2CF9AE}">
    <vt:lpwstr>*ARC/02.49.06/2020/00036*</vt:lpwstr>
  </property>
  <property name="FSC#COOELAK@1.1001:ExternalRef" pid="88" fmtid="{D5CDD505-2E9C-101B-9397-08002B2CF9AE}">
    <vt:lpwstr/>
  </property>
  <property name="FSC#COOELAK@1.1001:IncomingNumber" pid="89" fmtid="{D5CDD505-2E9C-101B-9397-08002B2CF9AE}">
    <vt:lpwstr/>
  </property>
  <property name="FSC#COOELAK@1.1001:IncomingSubject" pid="90" fmtid="{D5CDD505-2E9C-101B-9397-08002B2CF9AE}">
    <vt:lpwstr/>
  </property>
  <property name="FSC#COOELAK@1.1001:ProcessResponsible" pid="91" fmtid="{D5CDD505-2E9C-101B-9397-08002B2CF9AE}">
    <vt:lpwstr/>
  </property>
  <property name="FSC#COOELAK@1.1001:ProcessResponsiblePhone" pid="92" fmtid="{D5CDD505-2E9C-101B-9397-08002B2CF9AE}">
    <vt:lpwstr/>
  </property>
  <property name="FSC#COOELAK@1.1001:ProcessResponsibleMail" pid="93" fmtid="{D5CDD505-2E9C-101B-9397-08002B2CF9AE}">
    <vt:lpwstr/>
  </property>
  <property name="FSC#COOELAK@1.1001:ProcessResponsibleFax" pid="94" fmtid="{D5CDD505-2E9C-101B-9397-08002B2CF9AE}">
    <vt:lpwstr/>
  </property>
  <property name="FSC#COOELAK@1.1001:ApproverFirstName" pid="95" fmtid="{D5CDD505-2E9C-101B-9397-08002B2CF9AE}">
    <vt:lpwstr/>
  </property>
  <property name="FSC#COOELAK@1.1001:ApproverSurName" pid="96" fmtid="{D5CDD505-2E9C-101B-9397-08002B2CF9AE}">
    <vt:lpwstr/>
  </property>
  <property name="FSC#COOELAK@1.1001:ApproverTitle" pid="97" fmtid="{D5CDD505-2E9C-101B-9397-08002B2CF9AE}">
    <vt:lpwstr/>
  </property>
  <property name="FSC#COOELAK@1.1001:ExternalDate" pid="98" fmtid="{D5CDD505-2E9C-101B-9397-08002B2CF9AE}">
    <vt:lpwstr/>
  </property>
  <property name="FSC#COOELAK@1.1001:SettlementApprovedAt" pid="99" fmtid="{D5CDD505-2E9C-101B-9397-08002B2CF9AE}">
    <vt:lpwstr/>
  </property>
  <property name="FSC#COOELAK@1.1001:BaseNumber" pid="100" fmtid="{D5CDD505-2E9C-101B-9397-08002B2CF9AE}">
    <vt:lpwstr>02.49.06</vt:lpwstr>
  </property>
  <property name="FSC#COOELAK@1.1001:CurrentUserRolePos" pid="101" fmtid="{D5CDD505-2E9C-101B-9397-08002B2CF9AE}">
    <vt:lpwstr>Sachbearbeiter/in</vt:lpwstr>
  </property>
  <property name="FSC#COOELAK@1.1001:CurrentUserEmail" pid="102" fmtid="{D5CDD505-2E9C-101B-9397-08002B2CF9AE}">
    <vt:lpwstr>adrian.oettli@tg.ch</vt:lpwstr>
  </property>
  <property name="FSC#ELAKGOV@1.1001:PersonalSubjGender" pid="103" fmtid="{D5CDD505-2E9C-101B-9397-08002B2CF9AE}">
    <vt:lpwstr/>
  </property>
  <property name="FSC#ELAKGOV@1.1001:PersonalSubjFirstName" pid="104" fmtid="{D5CDD505-2E9C-101B-9397-08002B2CF9AE}">
    <vt:lpwstr/>
  </property>
  <property name="FSC#ELAKGOV@1.1001:PersonalSubjSurName" pid="105" fmtid="{D5CDD505-2E9C-101B-9397-08002B2CF9AE}">
    <vt:lpwstr/>
  </property>
  <property name="FSC#ELAKGOV@1.1001:PersonalSubjSalutation" pid="106" fmtid="{D5CDD505-2E9C-101B-9397-08002B2CF9AE}">
    <vt:lpwstr/>
  </property>
  <property name="FSC#ELAKGOV@1.1001:PersonalSubjAddress" pid="107" fmtid="{D5CDD505-2E9C-101B-9397-08002B2CF9AE}">
    <vt:lpwstr/>
  </property>
  <property name="FSC#ATSTATECFG@1.1001:Office" pid="108" fmtid="{D5CDD505-2E9C-101B-9397-08002B2CF9AE}">
    <vt:lpwstr/>
  </property>
  <property name="FSC#ATSTATECFG@1.1001:Agent" pid="109" fmtid="{D5CDD505-2E9C-101B-9397-08002B2CF9AE}">
    <vt:lpwstr>Adrian Oettli</vt:lpwstr>
  </property>
  <property name="FSC#ATSTATECFG@1.1001:AgentPhone" pid="110" fmtid="{D5CDD505-2E9C-101B-9397-08002B2CF9AE}">
    <vt:lpwstr/>
  </property>
  <property name="FSC#ATSTATECFG@1.1001:DepartmentFax" pid="111" fmtid="{D5CDD505-2E9C-101B-9397-08002B2CF9AE}">
    <vt:lpwstr/>
  </property>
  <property name="FSC#ATSTATECFG@1.1001:DepartmentEmail" pid="112" fmtid="{D5CDD505-2E9C-101B-9397-08002B2CF9AE}">
    <vt:lpwstr>staatsarchiv@tg.ch</vt:lpwstr>
  </property>
  <property name="FSC#ATSTATECFG@1.1001:SubfileDate" pid="113" fmtid="{D5CDD505-2E9C-101B-9397-08002B2CF9AE}">
    <vt:lpwstr>30.03.2020</vt:lpwstr>
  </property>
  <property name="FSC#ATSTATECFG@1.1001:SubfileSubject" pid="114" fmtid="{D5CDD505-2E9C-101B-9397-08002B2CF9AE}">
    <vt:lpwstr>AW: 5. Sitzung AG scopeOAIS: Datei Eigenschaften in xIsadg</vt:lpwstr>
  </property>
  <property name="FSC#ATSTATECFG@1.1001:DepartmentZipCode" pid="115" fmtid="{D5CDD505-2E9C-101B-9397-08002B2CF9AE}">
    <vt:lpwstr>8510</vt:lpwstr>
  </property>
  <property name="FSC#ATSTATECFG@1.1001:DepartmentCountry" pid="116" fmtid="{D5CDD505-2E9C-101B-9397-08002B2CF9AE}">
    <vt:lpwstr>Schweiz</vt:lpwstr>
  </property>
  <property name="FSC#ATSTATECFG@1.1001:DepartmentCity" pid="117" fmtid="{D5CDD505-2E9C-101B-9397-08002B2CF9AE}">
    <vt:lpwstr>Frauenfeld</vt:lpwstr>
  </property>
  <property name="FSC#ATSTATECFG@1.1001:DepartmentStreet" pid="118" fmtid="{D5CDD505-2E9C-101B-9397-08002B2CF9AE}">
    <vt:lpwstr>Zürcherstr. 221</vt:lpwstr>
  </property>
  <property name="FSC#ATSTATECFG@1.1001:DepartmentDVR" pid="119" fmtid="{D5CDD505-2E9C-101B-9397-08002B2CF9AE}">
    <vt:lpwstr/>
  </property>
  <property name="FSC#ATSTATECFG@1.1001:DepartmentUID" pid="120" fmtid="{D5CDD505-2E9C-101B-9397-08002B2CF9AE}">
    <vt:lpwstr>3110</vt:lpwstr>
  </property>
  <property name="FSC#ATSTATECFG@1.1001:SubfileReference" pid="121" fmtid="{D5CDD505-2E9C-101B-9397-08002B2CF9AE}">
    <vt:lpwstr>001</vt:lpwstr>
  </property>
  <property name="FSC#ATSTATECFG@1.1001:Clause" pid="122" fmtid="{D5CDD505-2E9C-101B-9397-08002B2CF9AE}">
    <vt:lpwstr/>
  </property>
  <property name="FSC#ATSTATECFG@1.1001:ApprovedSignature" pid="123" fmtid="{D5CDD505-2E9C-101B-9397-08002B2CF9AE}">
    <vt:lpwstr/>
  </property>
  <property name="FSC#ATSTATECFG@1.1001:BankAccount" pid="124" fmtid="{D5CDD505-2E9C-101B-9397-08002B2CF9AE}">
    <vt:lpwstr/>
  </property>
  <property name="FSC#ATSTATECFG@1.1001:BankAccountOwner" pid="125" fmtid="{D5CDD505-2E9C-101B-9397-08002B2CF9AE}">
    <vt:lpwstr/>
  </property>
  <property name="FSC#ATSTATECFG@1.1001:BankInstitute" pid="126" fmtid="{D5CDD505-2E9C-101B-9397-08002B2CF9AE}">
    <vt:lpwstr/>
  </property>
  <property name="FSC#ATSTATECFG@1.1001:BankAccountID" pid="127" fmtid="{D5CDD505-2E9C-101B-9397-08002B2CF9AE}">
    <vt:lpwstr/>
  </property>
  <property name="FSC#ATSTATECFG@1.1001:BankAccountIBAN" pid="128" fmtid="{D5CDD505-2E9C-101B-9397-08002B2CF9AE}">
    <vt:lpwstr/>
  </property>
  <property name="FSC#ATSTATECFG@1.1001:BankAccountBIC" pid="129" fmtid="{D5CDD505-2E9C-101B-9397-08002B2CF9AE}">
    <vt:lpwstr/>
  </property>
  <property name="FSC#ATSTATECFG@1.1001:BankName" pid="130" fmtid="{D5CDD505-2E9C-101B-9397-08002B2CF9AE}">
    <vt:lpwstr/>
  </property>
  <property name="FSC#COOELAK@1.1001:ObjectAddressees" pid="131" fmtid="{D5CDD505-2E9C-101B-9397-08002B2CF9AE}">
    <vt:lpwstr/>
  </property>
  <property name="FSC#COOSYSTEM@1.1:Container" pid="132" fmtid="{D5CDD505-2E9C-101B-9397-08002B2CF9AE}">
    <vt:lpwstr>COO.2103.100.8.4064362</vt:lpwstr>
  </property>
  <property name="FSC#LOCALSW@2103.100:User_Login_red" pid="133" fmtid="{D5CDD505-2E9C-101B-9397-08002B2CF9AE}">
    <vt:lpwstr>arcoet@TG.CH_x000d__x000a_adrian.oettli@tg.ch_x000d__x000a_TG\arcoet</vt:lpwstr>
  </property>
  <property name="FSC#FSCFOLIO@1.1001:docpropproject" pid="134" fmtid="{D5CDD505-2E9C-101B-9397-08002B2CF9AE}">
    <vt:lpwstr/>
  </property>
</Properties>
</file>